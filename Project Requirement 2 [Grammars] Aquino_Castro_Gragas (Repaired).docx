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B77E" w14:textId="77777777" w:rsidR="005B47F2" w:rsidRDefault="005B47F2">
      <w:pPr>
        <w:ind w:left="-735" w:right="-585"/>
        <w:rPr>
          <w:rFonts w:ascii="IBM Plex Sans" w:eastAsia="IBM Plex Sans" w:hAnsi="IBM Plex Sans" w:cs="IBM Plex Sans"/>
          <w:sz w:val="12"/>
          <w:szCs w:val="12"/>
        </w:rPr>
      </w:pPr>
    </w:p>
    <w:tbl>
      <w:tblPr>
        <w:tblStyle w:val="4"/>
        <w:tblW w:w="10245" w:type="dxa"/>
        <w:tblInd w:w="-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22"/>
        <w:gridCol w:w="5123"/>
      </w:tblGrid>
      <w:tr w:rsidR="005B47F2" w14:paraId="735AF1FD" w14:textId="77777777">
        <w:tc>
          <w:tcPr>
            <w:tcW w:w="5122" w:type="dxa"/>
            <w:shd w:val="clear" w:color="auto" w:fill="auto"/>
            <w:tcMar>
              <w:top w:w="28" w:type="dxa"/>
              <w:left w:w="28" w:type="dxa"/>
              <w:bottom w:w="28" w:type="dxa"/>
              <w:right w:w="28" w:type="dxa"/>
            </w:tcMar>
          </w:tcPr>
          <w:p w14:paraId="3ED81D5D" w14:textId="77777777" w:rsidR="005B47F2" w:rsidRDefault="00FF32B5">
            <w:pPr>
              <w:widowControl w:val="0"/>
              <w:pBdr>
                <w:top w:val="nil"/>
                <w:left w:val="nil"/>
                <w:bottom w:val="nil"/>
                <w:right w:val="nil"/>
                <w:between w:val="nil"/>
              </w:pBdr>
              <w:spacing w:line="240" w:lineRule="auto"/>
              <w:rPr>
                <w:rFonts w:ascii="IBM Plex Sans" w:eastAsia="IBM Plex Sans" w:hAnsi="IBM Plex Sans" w:cs="IBM Plex Sans"/>
                <w:b/>
              </w:rPr>
            </w:pPr>
            <w:r>
              <w:rPr>
                <w:rFonts w:ascii="IBM Plex Sans" w:eastAsia="IBM Plex Sans" w:hAnsi="IBM Plex Sans" w:cs="IBM Plex Sans"/>
                <w:b/>
              </w:rPr>
              <w:t>Group Name: Aquigastro</w:t>
            </w:r>
          </w:p>
        </w:tc>
        <w:tc>
          <w:tcPr>
            <w:tcW w:w="5122" w:type="dxa"/>
            <w:shd w:val="clear" w:color="auto" w:fill="auto"/>
            <w:tcMar>
              <w:top w:w="28" w:type="dxa"/>
              <w:left w:w="28" w:type="dxa"/>
              <w:bottom w:w="28" w:type="dxa"/>
              <w:right w:w="28" w:type="dxa"/>
            </w:tcMar>
          </w:tcPr>
          <w:p w14:paraId="03EB424B" w14:textId="77777777" w:rsidR="005B47F2" w:rsidRDefault="00FF32B5">
            <w:pPr>
              <w:widowControl w:val="0"/>
              <w:pBdr>
                <w:top w:val="nil"/>
                <w:left w:val="nil"/>
                <w:bottom w:val="nil"/>
                <w:right w:val="nil"/>
                <w:between w:val="nil"/>
              </w:pBdr>
              <w:spacing w:line="240" w:lineRule="auto"/>
              <w:rPr>
                <w:rFonts w:ascii="IBM Plex Sans" w:eastAsia="IBM Plex Sans" w:hAnsi="IBM Plex Sans" w:cs="IBM Plex Sans"/>
                <w:b/>
              </w:rPr>
            </w:pPr>
            <w:r>
              <w:rPr>
                <w:rFonts w:ascii="IBM Plex Sans" w:eastAsia="IBM Plex Sans" w:hAnsi="IBM Plex Sans" w:cs="IBM Plex Sans"/>
                <w:b/>
              </w:rPr>
              <w:t>Section: T- 1L</w:t>
            </w:r>
          </w:p>
        </w:tc>
      </w:tr>
      <w:tr w:rsidR="005B47F2" w14:paraId="00BC9CC2" w14:textId="77777777">
        <w:tc>
          <w:tcPr>
            <w:tcW w:w="5122" w:type="dxa"/>
            <w:shd w:val="clear" w:color="auto" w:fill="auto"/>
            <w:tcMar>
              <w:top w:w="28" w:type="dxa"/>
              <w:left w:w="28" w:type="dxa"/>
              <w:bottom w:w="28" w:type="dxa"/>
              <w:right w:w="28" w:type="dxa"/>
            </w:tcMar>
          </w:tcPr>
          <w:p w14:paraId="03026057" w14:textId="77777777" w:rsidR="005B47F2" w:rsidRDefault="00FF32B5">
            <w:pPr>
              <w:widowControl w:val="0"/>
              <w:pBdr>
                <w:top w:val="nil"/>
                <w:left w:val="nil"/>
                <w:bottom w:val="nil"/>
                <w:right w:val="nil"/>
                <w:between w:val="nil"/>
              </w:pBdr>
              <w:spacing w:line="240" w:lineRule="auto"/>
              <w:rPr>
                <w:rFonts w:ascii="IBM Plex Sans" w:eastAsia="IBM Plex Sans" w:hAnsi="IBM Plex Sans" w:cs="IBM Plex Sans"/>
                <w:b/>
              </w:rPr>
            </w:pPr>
            <w:r>
              <w:rPr>
                <w:rFonts w:ascii="IBM Plex Sans" w:eastAsia="IBM Plex Sans" w:hAnsi="IBM Plex Sans" w:cs="IBM Plex Sans"/>
                <w:b/>
              </w:rPr>
              <w:t>Member 1: Aquino, Robina Rhamz</w:t>
            </w:r>
          </w:p>
        </w:tc>
        <w:tc>
          <w:tcPr>
            <w:tcW w:w="5122" w:type="dxa"/>
            <w:shd w:val="clear" w:color="auto" w:fill="auto"/>
            <w:tcMar>
              <w:top w:w="28" w:type="dxa"/>
              <w:left w:w="28" w:type="dxa"/>
              <w:bottom w:w="28" w:type="dxa"/>
              <w:right w:w="28" w:type="dxa"/>
            </w:tcMar>
          </w:tcPr>
          <w:p w14:paraId="0D368C9A" w14:textId="77777777" w:rsidR="005B47F2" w:rsidRDefault="00FF32B5">
            <w:pPr>
              <w:widowControl w:val="0"/>
              <w:pBdr>
                <w:top w:val="nil"/>
                <w:left w:val="nil"/>
                <w:bottom w:val="nil"/>
                <w:right w:val="nil"/>
                <w:between w:val="nil"/>
              </w:pBdr>
              <w:spacing w:line="240" w:lineRule="auto"/>
              <w:rPr>
                <w:rFonts w:ascii="IBM Plex Sans" w:eastAsia="IBM Plex Sans" w:hAnsi="IBM Plex Sans" w:cs="IBM Plex Sans"/>
                <w:b/>
              </w:rPr>
            </w:pPr>
            <w:r>
              <w:rPr>
                <w:rFonts w:ascii="IBM Plex Sans" w:eastAsia="IBM Plex Sans" w:hAnsi="IBM Plex Sans" w:cs="IBM Plex Sans"/>
                <w:b/>
              </w:rPr>
              <w:t>Member 3: Gragas, George</w:t>
            </w:r>
          </w:p>
        </w:tc>
      </w:tr>
      <w:tr w:rsidR="005B47F2" w14:paraId="06AD2556" w14:textId="77777777">
        <w:tc>
          <w:tcPr>
            <w:tcW w:w="5122" w:type="dxa"/>
            <w:shd w:val="clear" w:color="auto" w:fill="auto"/>
            <w:tcMar>
              <w:top w:w="28" w:type="dxa"/>
              <w:left w:w="28" w:type="dxa"/>
              <w:bottom w:w="28" w:type="dxa"/>
              <w:right w:w="28" w:type="dxa"/>
            </w:tcMar>
          </w:tcPr>
          <w:p w14:paraId="5ED67A69" w14:textId="77777777" w:rsidR="005B47F2" w:rsidRDefault="00FF32B5">
            <w:pPr>
              <w:widowControl w:val="0"/>
              <w:pBdr>
                <w:top w:val="nil"/>
                <w:left w:val="nil"/>
                <w:bottom w:val="nil"/>
                <w:right w:val="nil"/>
                <w:between w:val="nil"/>
              </w:pBdr>
              <w:spacing w:line="240" w:lineRule="auto"/>
              <w:rPr>
                <w:rFonts w:ascii="IBM Plex Sans" w:eastAsia="IBM Plex Sans" w:hAnsi="IBM Plex Sans" w:cs="IBM Plex Sans"/>
                <w:b/>
              </w:rPr>
            </w:pPr>
            <w:r>
              <w:rPr>
                <w:rFonts w:ascii="IBM Plex Sans" w:eastAsia="IBM Plex Sans" w:hAnsi="IBM Plex Sans" w:cs="IBM Plex Sans"/>
                <w:b/>
              </w:rPr>
              <w:t>Member 2: Castro, Christine Marie</w:t>
            </w:r>
          </w:p>
        </w:tc>
        <w:tc>
          <w:tcPr>
            <w:tcW w:w="5122" w:type="dxa"/>
            <w:shd w:val="clear" w:color="auto" w:fill="auto"/>
            <w:tcMar>
              <w:top w:w="28" w:type="dxa"/>
              <w:left w:w="28" w:type="dxa"/>
              <w:bottom w:w="28" w:type="dxa"/>
              <w:right w:w="28" w:type="dxa"/>
            </w:tcMar>
          </w:tcPr>
          <w:p w14:paraId="6522E4B7" w14:textId="77777777" w:rsidR="005B47F2" w:rsidRDefault="00FF32B5">
            <w:pPr>
              <w:widowControl w:val="0"/>
              <w:pBdr>
                <w:top w:val="nil"/>
                <w:left w:val="nil"/>
                <w:bottom w:val="nil"/>
                <w:right w:val="nil"/>
                <w:between w:val="nil"/>
              </w:pBdr>
              <w:spacing w:line="240" w:lineRule="auto"/>
              <w:rPr>
                <w:rFonts w:ascii="IBM Plex Sans" w:eastAsia="IBM Plex Sans" w:hAnsi="IBM Plex Sans" w:cs="IBM Plex Sans"/>
                <w:b/>
              </w:rPr>
            </w:pPr>
            <w:r>
              <w:rPr>
                <w:rFonts w:ascii="IBM Plex Sans" w:eastAsia="IBM Plex Sans" w:hAnsi="IBM Plex Sans" w:cs="IBM Plex Sans"/>
                <w:b/>
              </w:rPr>
              <w:t>Member 4: N/A</w:t>
            </w:r>
          </w:p>
        </w:tc>
      </w:tr>
    </w:tbl>
    <w:p w14:paraId="3B7E1A73" w14:textId="77777777" w:rsidR="005B47F2" w:rsidRDefault="005B47F2">
      <w:pPr>
        <w:ind w:left="-735" w:right="-585"/>
        <w:rPr>
          <w:rFonts w:ascii="IBM Plex Sans" w:eastAsia="IBM Plex Sans" w:hAnsi="IBM Plex Sans" w:cs="IBM Plex Sans"/>
        </w:rPr>
      </w:pPr>
    </w:p>
    <w:p w14:paraId="6FC98F2E" w14:textId="77777777" w:rsidR="005B47F2" w:rsidRDefault="00FF32B5">
      <w:pPr>
        <w:ind w:left="-735" w:right="-585"/>
        <w:rPr>
          <w:rFonts w:ascii="IBM Plex Sans" w:eastAsia="IBM Plex Sans" w:hAnsi="IBM Plex Sans" w:cs="IBM Plex Sans"/>
          <w:b/>
        </w:rPr>
      </w:pPr>
      <w:r>
        <w:rPr>
          <w:rFonts w:ascii="IBM Plex Sans" w:eastAsia="IBM Plex Sans" w:hAnsi="IBM Plex Sans" w:cs="IBM Plex Sans"/>
          <w:b/>
        </w:rPr>
        <w:t>LOLCODE GRAMMAR</w:t>
      </w:r>
    </w:p>
    <w:p w14:paraId="2286DD03" w14:textId="77777777" w:rsidR="005B47F2" w:rsidRDefault="00FF32B5">
      <w:pPr>
        <w:ind w:left="-735" w:right="-585"/>
        <w:rPr>
          <w:rFonts w:ascii="IBM Plex Sans" w:eastAsia="IBM Plex Sans" w:hAnsi="IBM Plex Sans" w:cs="IBM Plex Sans"/>
        </w:rPr>
      </w:pPr>
      <w:r>
        <w:rPr>
          <w:rFonts w:ascii="IBM Plex Sans" w:eastAsia="IBM Plex Sans" w:hAnsi="IBM Plex Sans" w:cs="IBM Plex Sans"/>
        </w:rPr>
        <w:t>Use angle brackets (&lt;,&gt;) to denote abstractions. Type lexemes that have been defined in Project Requirement 01 using lowercase letters. If the lexemes have not yet been defined, add the newly defined lexemes at the last section of this document.</w:t>
      </w:r>
    </w:p>
    <w:p w14:paraId="2AD974F6" w14:textId="77777777" w:rsidR="005B47F2" w:rsidRDefault="005B47F2">
      <w:pPr>
        <w:ind w:left="-735" w:right="-585"/>
        <w:rPr>
          <w:rFonts w:ascii="IBM Plex Sans" w:eastAsia="IBM Plex Sans" w:hAnsi="IBM Plex Sans" w:cs="IBM Plex Sans"/>
        </w:rPr>
      </w:pPr>
    </w:p>
    <w:tbl>
      <w:tblPr>
        <w:tblStyle w:val="3"/>
        <w:tblW w:w="10260" w:type="dxa"/>
        <w:tblInd w:w="-6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70"/>
        <w:gridCol w:w="7365"/>
      </w:tblGrid>
      <w:tr w:rsidR="005B47F2" w14:paraId="479B2D84" w14:textId="77777777">
        <w:tc>
          <w:tcPr>
            <w:tcW w:w="2325" w:type="dxa"/>
            <w:shd w:val="clear" w:color="auto" w:fill="auto"/>
            <w:tcMar>
              <w:top w:w="56" w:type="dxa"/>
              <w:left w:w="56" w:type="dxa"/>
              <w:bottom w:w="56" w:type="dxa"/>
              <w:right w:w="56" w:type="dxa"/>
            </w:tcMar>
          </w:tcPr>
          <w:p w14:paraId="7368D609" w14:textId="77777777" w:rsidR="005B47F2" w:rsidRDefault="00FF32B5">
            <w:pPr>
              <w:widowControl w:val="0"/>
              <w:pBdr>
                <w:top w:val="nil"/>
                <w:left w:val="nil"/>
                <w:bottom w:val="nil"/>
                <w:right w:val="nil"/>
                <w:between w:val="nil"/>
              </w:pBdr>
              <w:spacing w:line="240" w:lineRule="auto"/>
              <w:jc w:val="center"/>
              <w:rPr>
                <w:rFonts w:ascii="IBM Plex Sans" w:eastAsia="IBM Plex Sans" w:hAnsi="IBM Plex Sans" w:cs="IBM Plex Sans"/>
                <w:b/>
              </w:rPr>
            </w:pPr>
            <w:r>
              <w:rPr>
                <w:rFonts w:ascii="IBM Plex Sans" w:eastAsia="IBM Plex Sans" w:hAnsi="IBM Plex Sans" w:cs="IBM Plex Sans"/>
                <w:b/>
              </w:rPr>
              <w:t>LHS</w:t>
            </w:r>
          </w:p>
        </w:tc>
        <w:tc>
          <w:tcPr>
            <w:tcW w:w="570" w:type="dxa"/>
            <w:shd w:val="clear" w:color="auto" w:fill="auto"/>
            <w:tcMar>
              <w:top w:w="56" w:type="dxa"/>
              <w:left w:w="56" w:type="dxa"/>
              <w:bottom w:w="56" w:type="dxa"/>
              <w:right w:w="56" w:type="dxa"/>
            </w:tcMar>
          </w:tcPr>
          <w:p w14:paraId="17E7FADA" w14:textId="77777777" w:rsidR="005B47F2" w:rsidRDefault="00FF32B5">
            <w:pPr>
              <w:widowControl w:val="0"/>
              <w:pBdr>
                <w:top w:val="nil"/>
                <w:left w:val="nil"/>
                <w:bottom w:val="nil"/>
                <w:right w:val="nil"/>
                <w:between w:val="nil"/>
              </w:pBdr>
              <w:spacing w:line="240" w:lineRule="auto"/>
              <w:jc w:val="center"/>
              <w:rPr>
                <w:rFonts w:ascii="IBM Plex Sans" w:eastAsia="IBM Plex Sans" w:hAnsi="IBM Plex Sans" w:cs="IBM Plex Sans"/>
                <w:b/>
              </w:rPr>
            </w:pPr>
            <w:r>
              <w:rPr>
                <w:rFonts w:ascii="IBM Plex Sans" w:eastAsia="IBM Plex Sans" w:hAnsi="IBM Plex Sans" w:cs="IBM Plex Sans"/>
                <w:b/>
              </w:rPr>
              <w:t>::=</w:t>
            </w:r>
          </w:p>
        </w:tc>
        <w:tc>
          <w:tcPr>
            <w:tcW w:w="7365" w:type="dxa"/>
            <w:shd w:val="clear" w:color="auto" w:fill="auto"/>
            <w:tcMar>
              <w:top w:w="56" w:type="dxa"/>
              <w:left w:w="56" w:type="dxa"/>
              <w:bottom w:w="56" w:type="dxa"/>
              <w:right w:w="56" w:type="dxa"/>
            </w:tcMar>
          </w:tcPr>
          <w:p w14:paraId="398F401B" w14:textId="77777777" w:rsidR="005B47F2" w:rsidRDefault="00FF32B5">
            <w:pPr>
              <w:widowControl w:val="0"/>
              <w:pBdr>
                <w:top w:val="nil"/>
                <w:left w:val="nil"/>
                <w:bottom w:val="nil"/>
                <w:right w:val="nil"/>
                <w:between w:val="nil"/>
              </w:pBdr>
              <w:spacing w:line="240" w:lineRule="auto"/>
              <w:jc w:val="center"/>
              <w:rPr>
                <w:rFonts w:ascii="IBM Plex Sans" w:eastAsia="IBM Plex Sans" w:hAnsi="IBM Plex Sans" w:cs="IBM Plex Sans"/>
                <w:b/>
              </w:rPr>
            </w:pPr>
            <w:r>
              <w:rPr>
                <w:rFonts w:ascii="IBM Plex Sans" w:eastAsia="IBM Plex Sans" w:hAnsi="IBM Plex Sans" w:cs="IBM Plex Sans"/>
                <w:b/>
              </w:rPr>
              <w:t>RHS</w:t>
            </w:r>
          </w:p>
        </w:tc>
      </w:tr>
      <w:tr w:rsidR="005B47F2" w14:paraId="51DC2AF7" w14:textId="77777777">
        <w:tc>
          <w:tcPr>
            <w:tcW w:w="2325" w:type="dxa"/>
            <w:shd w:val="clear" w:color="auto" w:fill="C9DAF8"/>
            <w:tcMar>
              <w:top w:w="56" w:type="dxa"/>
              <w:left w:w="56" w:type="dxa"/>
              <w:bottom w:w="56" w:type="dxa"/>
              <w:right w:w="56" w:type="dxa"/>
            </w:tcMar>
          </w:tcPr>
          <w:p w14:paraId="272DF566"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&lt;program&gt;</w:t>
            </w:r>
          </w:p>
        </w:tc>
        <w:tc>
          <w:tcPr>
            <w:tcW w:w="570" w:type="dxa"/>
            <w:shd w:val="clear" w:color="auto" w:fill="C9DAF8"/>
            <w:tcMar>
              <w:top w:w="56" w:type="dxa"/>
              <w:left w:w="56" w:type="dxa"/>
              <w:bottom w:w="56" w:type="dxa"/>
              <w:right w:w="56" w:type="dxa"/>
            </w:tcMar>
          </w:tcPr>
          <w:p w14:paraId="292C18BB"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1BBD8D23" w14:textId="763CC923"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hai &lt;linebreak&gt; </w:t>
            </w:r>
            <w:r w:rsidR="00B134E7">
              <w:rPr>
                <w:rFonts w:ascii="IBM Plex Mono" w:eastAsia="IBM Plex Mono" w:hAnsi="IBM Plex Mono" w:cs="IBM Plex Mono"/>
              </w:rPr>
              <w:br/>
            </w:r>
            <w:r>
              <w:rPr>
                <w:rFonts w:ascii="IBM Plex Mono" w:eastAsia="IBM Plex Mono" w:hAnsi="IBM Plex Mono" w:cs="IBM Plex Mono"/>
              </w:rPr>
              <w:t xml:space="preserve">&lt;stmt&gt; &lt;linebreak&gt; </w:t>
            </w:r>
            <w:r w:rsidR="00B134E7">
              <w:rPr>
                <w:rFonts w:ascii="IBM Plex Mono" w:eastAsia="IBM Plex Mono" w:hAnsi="IBM Plex Mono" w:cs="IBM Plex Mono"/>
              </w:rPr>
              <w:br/>
            </w:r>
            <w:r>
              <w:rPr>
                <w:rFonts w:ascii="IBM Plex Mono" w:eastAsia="IBM Plex Mono" w:hAnsi="IBM Plex Mono" w:cs="IBM Plex Mono"/>
              </w:rPr>
              <w:t>kthxbye</w:t>
            </w:r>
          </w:p>
        </w:tc>
      </w:tr>
      <w:tr w:rsidR="005B47F2" w14:paraId="0D31C299" w14:textId="77777777">
        <w:tc>
          <w:tcPr>
            <w:tcW w:w="2325" w:type="dxa"/>
            <w:shd w:val="clear" w:color="auto" w:fill="C9DAF8"/>
            <w:tcMar>
              <w:top w:w="56" w:type="dxa"/>
              <w:left w:w="56" w:type="dxa"/>
              <w:bottom w:w="56" w:type="dxa"/>
              <w:right w:w="56" w:type="dxa"/>
            </w:tcMar>
          </w:tcPr>
          <w:p w14:paraId="066928DD"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&lt;stmt&gt;</w:t>
            </w:r>
          </w:p>
        </w:tc>
        <w:tc>
          <w:tcPr>
            <w:tcW w:w="570" w:type="dxa"/>
            <w:shd w:val="clear" w:color="auto" w:fill="C9DAF8"/>
            <w:tcMar>
              <w:top w:w="56" w:type="dxa"/>
              <w:left w:w="56" w:type="dxa"/>
              <w:bottom w:w="56" w:type="dxa"/>
              <w:right w:w="56" w:type="dxa"/>
            </w:tcMar>
          </w:tcPr>
          <w:p w14:paraId="0B5165AE"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51BC105C" w14:textId="77777777" w:rsidR="00B134E7" w:rsidRDefault="00FF32B5" w:rsidP="00B134E7">
            <w:pPr>
              <w:widowControl w:val="0"/>
              <w:spacing w:line="240" w:lineRule="auto"/>
              <w:rPr>
                <w:rFonts w:ascii="IBM Plex Mono" w:eastAsia="IBM Plex Mono" w:hAnsi="IBM Plex Mono" w:cs="IBM Plex Mono"/>
              </w:rPr>
            </w:pPr>
            <w:r>
              <w:rPr>
                <w:rFonts w:ascii="IBM Plex Mono" w:eastAsia="IBM Plex Mono" w:hAnsi="IBM Plex Mono" w:cs="IBM Plex Mono"/>
              </w:rPr>
              <w:t>&lt;stmt&gt; &lt;linebreak&gt; &lt;stmt2&gt; | &lt;stmt2&gt;</w:t>
            </w:r>
            <w:r w:rsidR="00B134E7">
              <w:rPr>
                <w:rFonts w:ascii="IBM Plex Mono" w:eastAsia="IBM Plex Mono" w:hAnsi="IBM Plex Mono" w:cs="IBM Plex Mono"/>
              </w:rPr>
              <w:br/>
            </w:r>
          </w:p>
          <w:p w14:paraId="1589641C" w14:textId="14FD3A8E" w:rsidR="00B134E7" w:rsidRDefault="00B134E7" w:rsidP="00B134E7">
            <w:pPr>
              <w:widowControl w:val="0"/>
              <w:spacing w:line="240" w:lineRule="auto"/>
              <w:rPr>
                <w:rFonts w:ascii="IBM Plex Mono" w:eastAsia="IBM Plex Mono" w:hAnsi="IBM Plex Mono" w:cs="IBM Plex Mono"/>
              </w:rPr>
            </w:pPr>
            <w:r>
              <w:rPr>
                <w:rFonts w:ascii="IBM Plex Mono" w:eastAsia="IBM Plex Mono" w:hAnsi="IBM Plex Mono" w:cs="IBM Plex Mono"/>
              </w:rPr>
              <w:br/>
              <w:t xml:space="preserve">&lt;stmt2&gt; &lt;linebreak&gt; &lt;stmt&gt; | </w:t>
            </w:r>
          </w:p>
          <w:p w14:paraId="52D25260" w14:textId="77777777" w:rsidR="00B134E7" w:rsidRDefault="00B134E7" w:rsidP="00B134E7">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&lt;stmt2&gt; &lt;inline_comments&gt; | </w:t>
            </w:r>
          </w:p>
          <w:p w14:paraId="4CB66AF3" w14:textId="69AEFC4C" w:rsidR="005B47F2" w:rsidRDefault="00B134E7" w:rsidP="00B134E7">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&lt;stmt2&gt;</w:t>
            </w:r>
          </w:p>
        </w:tc>
      </w:tr>
      <w:tr w:rsidR="005B47F2" w14:paraId="57E594D9" w14:textId="77777777">
        <w:tc>
          <w:tcPr>
            <w:tcW w:w="2325" w:type="dxa"/>
            <w:shd w:val="clear" w:color="auto" w:fill="C9DAF8"/>
            <w:tcMar>
              <w:top w:w="56" w:type="dxa"/>
              <w:left w:w="56" w:type="dxa"/>
              <w:bottom w:w="56" w:type="dxa"/>
              <w:right w:w="56" w:type="dxa"/>
            </w:tcMar>
          </w:tcPr>
          <w:p w14:paraId="490324A6"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&lt;stmt2&gt;</w:t>
            </w:r>
          </w:p>
        </w:tc>
        <w:tc>
          <w:tcPr>
            <w:tcW w:w="570" w:type="dxa"/>
            <w:shd w:val="clear" w:color="auto" w:fill="C9DAF8"/>
            <w:tcMar>
              <w:top w:w="56" w:type="dxa"/>
              <w:left w:w="56" w:type="dxa"/>
              <w:bottom w:w="56" w:type="dxa"/>
              <w:right w:w="56" w:type="dxa"/>
            </w:tcMar>
          </w:tcPr>
          <w:p w14:paraId="18A1CF92" w14:textId="77777777" w:rsidR="005B47F2" w:rsidRDefault="005B47F2">
            <w:pPr>
              <w:widowControl w:val="0"/>
              <w:pBdr>
                <w:top w:val="nil"/>
                <w:left w:val="nil"/>
                <w:bottom w:val="nil"/>
                <w:right w:val="nil"/>
                <w:between w:val="nil"/>
              </w:pBdr>
              <w:spacing w:line="240" w:lineRule="auto"/>
              <w:jc w:val="center"/>
              <w:rPr>
                <w:rFonts w:ascii="IBM Plex Mono" w:eastAsia="IBM Plex Mono" w:hAnsi="IBM Plex Mono" w:cs="IBM Plex Mono"/>
              </w:rPr>
            </w:pPr>
          </w:p>
        </w:tc>
        <w:tc>
          <w:tcPr>
            <w:tcW w:w="7365" w:type="dxa"/>
            <w:shd w:val="clear" w:color="auto" w:fill="C9DAF8"/>
            <w:tcMar>
              <w:top w:w="56" w:type="dxa"/>
              <w:left w:w="56" w:type="dxa"/>
              <w:bottom w:w="56" w:type="dxa"/>
              <w:right w:w="56" w:type="dxa"/>
            </w:tcMar>
          </w:tcPr>
          <w:p w14:paraId="12A4D0A9" w14:textId="19E46594"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&lt;print&gt; | </w:t>
            </w:r>
            <w:r w:rsidR="00B134E7">
              <w:rPr>
                <w:rFonts w:ascii="IBM Plex Mono" w:eastAsia="IBM Plex Mono" w:hAnsi="IBM Plex Mono" w:cs="IBM Plex Mono"/>
              </w:rPr>
              <w:br/>
            </w:r>
            <w:r>
              <w:rPr>
                <w:rFonts w:ascii="IBM Plex Mono" w:eastAsia="IBM Plex Mono" w:hAnsi="IBM Plex Mono" w:cs="IBM Plex Mono"/>
              </w:rPr>
              <w:t xml:space="preserve">&lt;multi_comments&gt; | </w:t>
            </w:r>
            <w:r w:rsidR="00B134E7">
              <w:rPr>
                <w:rFonts w:ascii="IBM Plex Mono" w:eastAsia="IBM Plex Mono" w:hAnsi="IBM Plex Mono" w:cs="IBM Plex Mono"/>
              </w:rPr>
              <w:br/>
            </w:r>
            <w:r>
              <w:rPr>
                <w:rFonts w:ascii="IBM Plex Mono" w:eastAsia="IBM Plex Mono" w:hAnsi="IBM Plex Mono" w:cs="IBM Plex Mono"/>
              </w:rPr>
              <w:t xml:space="preserve">&lt;variable_assignment&gt;| </w:t>
            </w:r>
            <w:r w:rsidR="00B134E7">
              <w:rPr>
                <w:rFonts w:ascii="IBM Plex Mono" w:eastAsia="IBM Plex Mono" w:hAnsi="IBM Plex Mono" w:cs="IBM Plex Mono"/>
              </w:rPr>
              <w:br/>
            </w:r>
            <w:r>
              <w:rPr>
                <w:rFonts w:ascii="IBM Plex Mono" w:eastAsia="IBM Plex Mono" w:hAnsi="IBM Plex Mono" w:cs="IBM Plex Mono"/>
              </w:rPr>
              <w:t xml:space="preserve">&lt;input&gt; | </w:t>
            </w:r>
            <w:r w:rsidR="00B134E7">
              <w:rPr>
                <w:rFonts w:ascii="IBM Plex Mono" w:eastAsia="IBM Plex Mono" w:hAnsi="IBM Plex Mono" w:cs="IBM Plex Mono"/>
              </w:rPr>
              <w:br/>
            </w:r>
            <w:r>
              <w:rPr>
                <w:rFonts w:ascii="IBM Plex Mono" w:eastAsia="IBM Plex Mono" w:hAnsi="IBM Plex Mono" w:cs="IBM Plex Mono"/>
              </w:rPr>
              <w:t xml:space="preserve">&lt;cond_stmt&gt; | </w:t>
            </w:r>
            <w:r w:rsidR="00B134E7">
              <w:rPr>
                <w:rFonts w:ascii="IBM Plex Mono" w:eastAsia="IBM Plex Mono" w:hAnsi="IBM Plex Mono" w:cs="IBM Plex Mono"/>
              </w:rPr>
              <w:br/>
            </w:r>
            <w:r>
              <w:rPr>
                <w:rFonts w:ascii="IBM Plex Mono" w:eastAsia="IBM Plex Mono" w:hAnsi="IBM Plex Mono" w:cs="IBM Plex Mono"/>
              </w:rPr>
              <w:t xml:space="preserve">&lt;expr&gt; | </w:t>
            </w:r>
            <w:r w:rsidR="00B134E7">
              <w:rPr>
                <w:rFonts w:ascii="IBM Plex Mono" w:eastAsia="IBM Plex Mono" w:hAnsi="IBM Plex Mono" w:cs="IBM Plex Mono"/>
              </w:rPr>
              <w:br/>
            </w:r>
            <w:r>
              <w:rPr>
                <w:rFonts w:ascii="IBM Plex Mono" w:eastAsia="IBM Plex Mono" w:hAnsi="IBM Plex Mono" w:cs="IBM Plex Mono"/>
              </w:rPr>
              <w:t xml:space="preserve">&lt;switch_stmnt&gt; | </w:t>
            </w:r>
            <w:r w:rsidR="00B134E7">
              <w:rPr>
                <w:rFonts w:ascii="IBM Plex Mono" w:eastAsia="IBM Plex Mono" w:hAnsi="IBM Plex Mono" w:cs="IBM Plex Mono"/>
              </w:rPr>
              <w:br/>
            </w:r>
            <w:r>
              <w:rPr>
                <w:rFonts w:ascii="IBM Plex Mono" w:eastAsia="IBM Plex Mono" w:hAnsi="IBM Plex Mono" w:cs="IBM Plex Mono"/>
              </w:rPr>
              <w:t xml:space="preserve">&lt;loop_stmt&gt; | </w:t>
            </w:r>
            <w:r w:rsidR="00B134E7">
              <w:rPr>
                <w:rFonts w:ascii="IBM Plex Mono" w:eastAsia="IBM Plex Mono" w:hAnsi="IBM Plex Mono" w:cs="IBM Plex Mono"/>
              </w:rPr>
              <w:br/>
            </w:r>
            <w:r>
              <w:rPr>
                <w:rFonts w:ascii="IBM Plex Mono" w:eastAsia="IBM Plex Mono" w:hAnsi="IBM Plex Mono" w:cs="IBM Plex Mono"/>
              </w:rPr>
              <w:t xml:space="preserve">&lt;typecast_stmt&gt; | </w:t>
            </w:r>
            <w:r w:rsidR="00B134E7">
              <w:rPr>
                <w:rFonts w:ascii="IBM Plex Mono" w:eastAsia="IBM Plex Mono" w:hAnsi="IBM Plex Mono" w:cs="IBM Plex Mono"/>
              </w:rPr>
              <w:br/>
            </w:r>
            <w:r>
              <w:rPr>
                <w:rFonts w:ascii="IBM Plex Mono" w:eastAsia="IBM Plex Mono" w:hAnsi="IBM Plex Mono" w:cs="IBM Plex Mono"/>
              </w:rPr>
              <w:t xml:space="preserve">&lt;recast_stmt&gt; | </w:t>
            </w:r>
            <w:r w:rsidR="00B134E7">
              <w:rPr>
                <w:rFonts w:ascii="IBM Plex Mono" w:eastAsia="IBM Plex Mono" w:hAnsi="IBM Plex Mono" w:cs="IBM Plex Mono"/>
              </w:rPr>
              <w:br/>
            </w:r>
            <w:r>
              <w:rPr>
                <w:rFonts w:ascii="IBM Plex Mono" w:eastAsia="IBM Plex Mono" w:hAnsi="IBM Plex Mono" w:cs="IBM Plex Mono"/>
              </w:rPr>
              <w:t>&lt;str_concat&gt;</w:t>
            </w:r>
          </w:p>
        </w:tc>
      </w:tr>
      <w:tr w:rsidR="005B47F2" w14:paraId="42E17CCB" w14:textId="77777777">
        <w:tc>
          <w:tcPr>
            <w:tcW w:w="2325" w:type="dxa"/>
            <w:tcMar>
              <w:top w:w="56" w:type="dxa"/>
              <w:left w:w="56" w:type="dxa"/>
              <w:bottom w:w="56" w:type="dxa"/>
              <w:right w:w="56" w:type="dxa"/>
            </w:tcMar>
          </w:tcPr>
          <w:p w14:paraId="1D8C1E2E"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&lt;print&gt;</w:t>
            </w:r>
          </w:p>
        </w:tc>
        <w:tc>
          <w:tcPr>
            <w:tcW w:w="570" w:type="dxa"/>
            <w:tcMar>
              <w:top w:w="56" w:type="dxa"/>
              <w:left w:w="56" w:type="dxa"/>
              <w:bottom w:w="56" w:type="dxa"/>
              <w:right w:w="56" w:type="dxa"/>
            </w:tcMar>
          </w:tcPr>
          <w:p w14:paraId="236E79EB"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6047F07B" w14:textId="77777777"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visible &lt;print_args&gt;</w:t>
            </w:r>
          </w:p>
        </w:tc>
      </w:tr>
      <w:tr w:rsidR="005B47F2" w14:paraId="4F759221" w14:textId="77777777">
        <w:tc>
          <w:tcPr>
            <w:tcW w:w="2325" w:type="dxa"/>
            <w:tcMar>
              <w:top w:w="56" w:type="dxa"/>
              <w:left w:w="56" w:type="dxa"/>
              <w:bottom w:w="56" w:type="dxa"/>
              <w:right w:w="56" w:type="dxa"/>
            </w:tcMar>
          </w:tcPr>
          <w:p w14:paraId="5F7D56FA"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&lt;print_args&gt;</w:t>
            </w:r>
          </w:p>
        </w:tc>
        <w:tc>
          <w:tcPr>
            <w:tcW w:w="570" w:type="dxa"/>
            <w:tcMar>
              <w:top w:w="56" w:type="dxa"/>
              <w:left w:w="56" w:type="dxa"/>
              <w:bottom w:w="56" w:type="dxa"/>
              <w:right w:w="56" w:type="dxa"/>
            </w:tcMar>
          </w:tcPr>
          <w:p w14:paraId="667EAFDA"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252D21C7" w14:textId="5FA99245"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&lt;print_args&gt; &lt;print_args2&gt; | </w:t>
            </w:r>
            <w:r w:rsidR="00E918C8">
              <w:rPr>
                <w:rFonts w:ascii="IBM Plex Mono" w:eastAsia="IBM Plex Mono" w:hAnsi="IBM Plex Mono" w:cs="IBM Plex Mono"/>
              </w:rPr>
              <w:br/>
            </w:r>
            <w:r>
              <w:rPr>
                <w:rFonts w:ascii="IBM Plex Mono" w:eastAsia="IBM Plex Mono" w:hAnsi="IBM Plex Mono" w:cs="IBM Plex Mono"/>
              </w:rPr>
              <w:t>&lt;print_args2&gt;</w:t>
            </w:r>
          </w:p>
        </w:tc>
      </w:tr>
      <w:tr w:rsidR="005B47F2" w14:paraId="48D38AEA" w14:textId="77777777">
        <w:tc>
          <w:tcPr>
            <w:tcW w:w="2325" w:type="dxa"/>
            <w:tcMar>
              <w:top w:w="56" w:type="dxa"/>
              <w:left w:w="56" w:type="dxa"/>
              <w:bottom w:w="56" w:type="dxa"/>
              <w:right w:w="56" w:type="dxa"/>
            </w:tcMar>
          </w:tcPr>
          <w:p w14:paraId="6C73D6B9"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&lt;print_args2&gt;</w:t>
            </w:r>
          </w:p>
        </w:tc>
        <w:tc>
          <w:tcPr>
            <w:tcW w:w="570" w:type="dxa"/>
            <w:tcMar>
              <w:top w:w="56" w:type="dxa"/>
              <w:left w:w="56" w:type="dxa"/>
              <w:bottom w:w="56" w:type="dxa"/>
              <w:right w:w="56" w:type="dxa"/>
            </w:tcMar>
          </w:tcPr>
          <w:p w14:paraId="33017623"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5A1DEB2A" w14:textId="075D3E22"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varident | </w:t>
            </w:r>
            <w:r w:rsidR="00E918C8">
              <w:rPr>
                <w:rFonts w:ascii="IBM Plex Mono" w:eastAsia="IBM Plex Mono" w:hAnsi="IBM Plex Mono" w:cs="IBM Plex Mono"/>
              </w:rPr>
              <w:br/>
            </w:r>
            <w:r>
              <w:rPr>
                <w:rFonts w:ascii="IBM Plex Mono" w:eastAsia="IBM Plex Mono" w:hAnsi="IBM Plex Mono" w:cs="IBM Plex Mono"/>
              </w:rPr>
              <w:t>&lt;expr&gt; &lt;literal&gt;</w:t>
            </w:r>
          </w:p>
        </w:tc>
      </w:tr>
      <w:tr w:rsidR="005B47F2" w14:paraId="71F5C4C2" w14:textId="77777777">
        <w:tc>
          <w:tcPr>
            <w:tcW w:w="2325" w:type="dxa"/>
            <w:tcMar>
              <w:top w:w="56" w:type="dxa"/>
              <w:left w:w="56" w:type="dxa"/>
              <w:bottom w:w="56" w:type="dxa"/>
              <w:right w:w="56" w:type="dxa"/>
            </w:tcMar>
          </w:tcPr>
          <w:p w14:paraId="768518FB"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&lt;input&gt;</w:t>
            </w:r>
          </w:p>
        </w:tc>
        <w:tc>
          <w:tcPr>
            <w:tcW w:w="570" w:type="dxa"/>
            <w:tcMar>
              <w:top w:w="56" w:type="dxa"/>
              <w:left w:w="56" w:type="dxa"/>
              <w:bottom w:w="56" w:type="dxa"/>
              <w:right w:w="56" w:type="dxa"/>
            </w:tcMar>
          </w:tcPr>
          <w:p w14:paraId="6B1C5D8D"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3A3DDA8A" w14:textId="77777777"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gimmeh varident</w:t>
            </w:r>
          </w:p>
        </w:tc>
      </w:tr>
      <w:tr w:rsidR="005B47F2" w14:paraId="326D2AC6" w14:textId="77777777">
        <w:tc>
          <w:tcPr>
            <w:tcW w:w="2325" w:type="dxa"/>
            <w:tcMar>
              <w:top w:w="56" w:type="dxa"/>
              <w:left w:w="56" w:type="dxa"/>
              <w:bottom w:w="56" w:type="dxa"/>
              <w:right w:w="56" w:type="dxa"/>
            </w:tcMar>
          </w:tcPr>
          <w:p w14:paraId="7C8A4481"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&lt;literal&gt;</w:t>
            </w:r>
          </w:p>
        </w:tc>
        <w:tc>
          <w:tcPr>
            <w:tcW w:w="570" w:type="dxa"/>
            <w:tcMar>
              <w:top w:w="56" w:type="dxa"/>
              <w:left w:w="56" w:type="dxa"/>
              <w:bottom w:w="56" w:type="dxa"/>
              <w:right w:w="56" w:type="dxa"/>
            </w:tcMar>
          </w:tcPr>
          <w:p w14:paraId="5F72F6C8"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5872427A" w14:textId="4C0E1ADA"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numbr | </w:t>
            </w:r>
            <w:r w:rsidR="00E918C8">
              <w:rPr>
                <w:rFonts w:ascii="IBM Plex Mono" w:eastAsia="IBM Plex Mono" w:hAnsi="IBM Plex Mono" w:cs="IBM Plex Mono"/>
              </w:rPr>
              <w:br/>
            </w:r>
            <w:r>
              <w:rPr>
                <w:rFonts w:ascii="IBM Plex Mono" w:eastAsia="IBM Plex Mono" w:hAnsi="IBM Plex Mono" w:cs="IBM Plex Mono"/>
              </w:rPr>
              <w:t xml:space="preserve">numbar | </w:t>
            </w:r>
            <w:r w:rsidR="00E918C8">
              <w:rPr>
                <w:rFonts w:ascii="IBM Plex Mono" w:eastAsia="IBM Plex Mono" w:hAnsi="IBM Plex Mono" w:cs="IBM Plex Mono"/>
              </w:rPr>
              <w:br/>
            </w:r>
            <w:r>
              <w:rPr>
                <w:rFonts w:ascii="IBM Plex Mono" w:eastAsia="IBM Plex Mono" w:hAnsi="IBM Plex Mono" w:cs="IBM Plex Mono"/>
              </w:rPr>
              <w:t xml:space="preserve">yarn | </w:t>
            </w:r>
            <w:r w:rsidR="00E918C8">
              <w:rPr>
                <w:rFonts w:ascii="IBM Plex Mono" w:eastAsia="IBM Plex Mono" w:hAnsi="IBM Plex Mono" w:cs="IBM Plex Mono"/>
              </w:rPr>
              <w:br/>
            </w:r>
            <w:r>
              <w:rPr>
                <w:rFonts w:ascii="IBM Plex Mono" w:eastAsia="IBM Plex Mono" w:hAnsi="IBM Plex Mono" w:cs="IBM Plex Mono"/>
              </w:rPr>
              <w:t>troof</w:t>
            </w:r>
          </w:p>
        </w:tc>
      </w:tr>
      <w:tr w:rsidR="005B47F2" w14:paraId="2FE0D820" w14:textId="77777777">
        <w:tc>
          <w:tcPr>
            <w:tcW w:w="2325" w:type="dxa"/>
            <w:tcMar>
              <w:top w:w="56" w:type="dxa"/>
              <w:left w:w="56" w:type="dxa"/>
              <w:bottom w:w="56" w:type="dxa"/>
              <w:right w:w="56" w:type="dxa"/>
            </w:tcMar>
          </w:tcPr>
          <w:p w14:paraId="210EA95A"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&lt;number_literal</w:t>
            </w:r>
            <w:r>
              <w:rPr>
                <w:rFonts w:ascii="IBM Plex Mono" w:eastAsia="IBM Plex Mono" w:hAnsi="IBM Plex Mono" w:cs="IBM Plex Mono"/>
              </w:rPr>
              <w:lastRenderedPageBreak/>
              <w:t>&gt;</w:t>
            </w:r>
          </w:p>
        </w:tc>
        <w:tc>
          <w:tcPr>
            <w:tcW w:w="570" w:type="dxa"/>
            <w:tcMar>
              <w:top w:w="56" w:type="dxa"/>
              <w:left w:w="56" w:type="dxa"/>
              <w:bottom w:w="56" w:type="dxa"/>
              <w:right w:w="56" w:type="dxa"/>
            </w:tcMar>
          </w:tcPr>
          <w:p w14:paraId="4A8396BF"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lastRenderedPageBreak/>
              <w:t>::=</w:t>
            </w:r>
          </w:p>
        </w:tc>
        <w:tc>
          <w:tcPr>
            <w:tcW w:w="7365" w:type="dxa"/>
            <w:tcMar>
              <w:top w:w="56" w:type="dxa"/>
              <w:left w:w="56" w:type="dxa"/>
              <w:bottom w:w="56" w:type="dxa"/>
              <w:right w:w="56" w:type="dxa"/>
            </w:tcMar>
          </w:tcPr>
          <w:p w14:paraId="353AE7F1" w14:textId="5428EB0B"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numbr | </w:t>
            </w:r>
            <w:r w:rsidR="00E918C8">
              <w:rPr>
                <w:rFonts w:ascii="IBM Plex Mono" w:eastAsia="IBM Plex Mono" w:hAnsi="IBM Plex Mono" w:cs="IBM Plex Mono"/>
              </w:rPr>
              <w:br/>
            </w:r>
            <w:r>
              <w:rPr>
                <w:rFonts w:ascii="IBM Plex Mono" w:eastAsia="IBM Plex Mono" w:hAnsi="IBM Plex Mono" w:cs="IBM Plex Mono"/>
              </w:rPr>
              <w:lastRenderedPageBreak/>
              <w:t>numbar</w:t>
            </w:r>
          </w:p>
        </w:tc>
      </w:tr>
      <w:tr w:rsidR="005B47F2" w14:paraId="04701CCA" w14:textId="77777777">
        <w:tc>
          <w:tcPr>
            <w:tcW w:w="2325" w:type="dxa"/>
            <w:shd w:val="clear" w:color="auto" w:fill="C9DAF8"/>
            <w:tcMar>
              <w:top w:w="56" w:type="dxa"/>
              <w:left w:w="56" w:type="dxa"/>
              <w:bottom w:w="56" w:type="dxa"/>
              <w:right w:w="56" w:type="dxa"/>
            </w:tcMar>
          </w:tcPr>
          <w:p w14:paraId="5FD019B7"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lastRenderedPageBreak/>
              <w:t>&lt;linebreak&gt;</w:t>
            </w:r>
          </w:p>
        </w:tc>
        <w:tc>
          <w:tcPr>
            <w:tcW w:w="570" w:type="dxa"/>
            <w:shd w:val="clear" w:color="auto" w:fill="C9DAF8"/>
            <w:tcMar>
              <w:top w:w="56" w:type="dxa"/>
              <w:left w:w="56" w:type="dxa"/>
              <w:bottom w:w="56" w:type="dxa"/>
              <w:right w:w="56" w:type="dxa"/>
            </w:tcMar>
          </w:tcPr>
          <w:p w14:paraId="4D77765E"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7B04DBC5" w14:textId="40CDFAA2"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newline | </w:t>
            </w:r>
            <w:r w:rsidR="00E918C8">
              <w:rPr>
                <w:rFonts w:ascii="IBM Plex Mono" w:eastAsia="IBM Plex Mono" w:hAnsi="IBM Plex Mono" w:cs="IBM Plex Mono"/>
              </w:rPr>
              <w:br/>
            </w:r>
            <w:r>
              <w:rPr>
                <w:rFonts w:ascii="IBM Plex Mono" w:eastAsia="IBM Plex Mono" w:hAnsi="IBM Plex Mono" w:cs="IBM Plex Mono"/>
              </w:rPr>
              <w:t>softbreak</w:t>
            </w:r>
          </w:p>
        </w:tc>
      </w:tr>
      <w:tr w:rsidR="005B47F2" w14:paraId="17232B6C" w14:textId="77777777">
        <w:tc>
          <w:tcPr>
            <w:tcW w:w="2325" w:type="dxa"/>
            <w:tcMar>
              <w:top w:w="56" w:type="dxa"/>
              <w:left w:w="56" w:type="dxa"/>
              <w:bottom w:w="56" w:type="dxa"/>
              <w:right w:w="56" w:type="dxa"/>
            </w:tcMar>
          </w:tcPr>
          <w:p w14:paraId="5C0D2D8D"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&lt;multi_comments&gt;</w:t>
            </w:r>
          </w:p>
        </w:tc>
        <w:tc>
          <w:tcPr>
            <w:tcW w:w="570" w:type="dxa"/>
            <w:tcMar>
              <w:top w:w="56" w:type="dxa"/>
              <w:left w:w="56" w:type="dxa"/>
              <w:bottom w:w="56" w:type="dxa"/>
              <w:right w:w="56" w:type="dxa"/>
            </w:tcMar>
          </w:tcPr>
          <w:p w14:paraId="00994E99"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3B886E72" w14:textId="77777777" w:rsidR="00FD1F3E"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obtw </w:t>
            </w:r>
            <w:r w:rsidR="00FD1F3E">
              <w:rPr>
                <w:rFonts w:ascii="IBM Plex Mono" w:eastAsia="IBM Plex Mono" w:hAnsi="IBM Plex Mono" w:cs="IBM Plex Mono"/>
              </w:rPr>
              <w:t xml:space="preserve">&lt;comment&gt; </w:t>
            </w:r>
            <w:r>
              <w:rPr>
                <w:rFonts w:ascii="IBM Plex Mono" w:eastAsia="IBM Plex Mono" w:hAnsi="IBM Plex Mono" w:cs="IBM Plex Mono"/>
              </w:rPr>
              <w:t xml:space="preserve">&lt;linebreak&gt; </w:t>
            </w:r>
            <w:r w:rsidR="00E918C8">
              <w:rPr>
                <w:rFonts w:ascii="IBM Plex Mono" w:eastAsia="IBM Plex Mono" w:hAnsi="IBM Plex Mono" w:cs="IBM Plex Mono"/>
              </w:rPr>
              <w:br/>
            </w:r>
            <w:r>
              <w:rPr>
                <w:rFonts w:ascii="IBM Plex Mono" w:eastAsia="IBM Plex Mono" w:hAnsi="IBM Plex Mono" w:cs="IBM Plex Mono"/>
              </w:rPr>
              <w:t>tldr</w:t>
            </w:r>
            <w:r w:rsidR="00FD1F3E">
              <w:rPr>
                <w:rFonts w:ascii="IBM Plex Mono" w:eastAsia="IBM Plex Mono" w:hAnsi="IBM Plex Mono" w:cs="IBM Plex Mono"/>
              </w:rPr>
              <w:t xml:space="preserve"> |</w:t>
            </w:r>
          </w:p>
          <w:p w14:paraId="6C74E28C" w14:textId="77777777" w:rsidR="00FD1F3E" w:rsidRDefault="00FD1F3E">
            <w:pPr>
              <w:widowControl w:val="0"/>
              <w:pBdr>
                <w:top w:val="nil"/>
                <w:left w:val="nil"/>
                <w:bottom w:val="nil"/>
                <w:right w:val="nil"/>
                <w:between w:val="nil"/>
              </w:pBdr>
              <w:spacing w:line="240" w:lineRule="auto"/>
              <w:rPr>
                <w:rFonts w:ascii="IBM Plex Mono" w:eastAsia="IBM Plex Mono" w:hAnsi="IBM Plex Mono" w:cs="IBM Plex Mono"/>
              </w:rPr>
            </w:pPr>
            <w:commentRangeStart w:id="0"/>
            <w:r>
              <w:rPr>
                <w:rFonts w:ascii="IBM Plex Mono" w:eastAsia="IBM Plex Mono" w:hAnsi="IBM Plex Mono" w:cs="IBM Plex Mono"/>
              </w:rPr>
              <w:t xml:space="preserve">obtw &lt;comment&gt; &lt;linebreak&gt; </w:t>
            </w:r>
          </w:p>
          <w:p w14:paraId="1468E4EE" w14:textId="42086AA3" w:rsidR="00FD1F3E" w:rsidRDefault="00FD1F3E">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&lt;comment&gt;</w:t>
            </w:r>
            <w:r>
              <w:rPr>
                <w:rFonts w:ascii="IBM Plex Mono" w:eastAsia="IBM Plex Mono" w:hAnsi="IBM Plex Mono" w:cs="IBM Plex Mono"/>
              </w:rPr>
              <w:br/>
              <w:t>tldr</w:t>
            </w:r>
            <w:commentRangeEnd w:id="0"/>
            <w:r w:rsidR="00507C24">
              <w:rPr>
                <w:rStyle w:val="CommentReference"/>
              </w:rPr>
              <w:commentReference w:id="0"/>
            </w:r>
          </w:p>
        </w:tc>
      </w:tr>
      <w:tr w:rsidR="005B47F2" w14:paraId="5CBF19DF" w14:textId="77777777">
        <w:tc>
          <w:tcPr>
            <w:tcW w:w="2325" w:type="dxa"/>
            <w:tcMar>
              <w:top w:w="56" w:type="dxa"/>
              <w:left w:w="56" w:type="dxa"/>
              <w:bottom w:w="56" w:type="dxa"/>
              <w:right w:w="56" w:type="dxa"/>
            </w:tcMar>
          </w:tcPr>
          <w:p w14:paraId="3B458C9D"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&lt;inline_comments&gt;</w:t>
            </w:r>
          </w:p>
        </w:tc>
        <w:tc>
          <w:tcPr>
            <w:tcW w:w="570" w:type="dxa"/>
            <w:tcMar>
              <w:top w:w="56" w:type="dxa"/>
              <w:left w:w="56" w:type="dxa"/>
              <w:bottom w:w="56" w:type="dxa"/>
              <w:right w:w="56" w:type="dxa"/>
            </w:tcMar>
          </w:tcPr>
          <w:p w14:paraId="763031F8"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31F9F1D4" w14:textId="77777777"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btw &lt;literal&gt;</w:t>
            </w:r>
          </w:p>
        </w:tc>
      </w:tr>
      <w:tr w:rsidR="005B47F2" w14:paraId="7D2250EE" w14:textId="77777777">
        <w:tc>
          <w:tcPr>
            <w:tcW w:w="2325" w:type="dxa"/>
            <w:tcMar>
              <w:top w:w="56" w:type="dxa"/>
              <w:left w:w="56" w:type="dxa"/>
              <w:bottom w:w="56" w:type="dxa"/>
              <w:right w:w="56" w:type="dxa"/>
            </w:tcMar>
          </w:tcPr>
          <w:p w14:paraId="2A506145"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&lt;variable_assignment&gt;</w:t>
            </w:r>
          </w:p>
        </w:tc>
        <w:tc>
          <w:tcPr>
            <w:tcW w:w="570" w:type="dxa"/>
            <w:tcMar>
              <w:top w:w="56" w:type="dxa"/>
              <w:left w:w="56" w:type="dxa"/>
              <w:bottom w:w="56" w:type="dxa"/>
              <w:right w:w="56" w:type="dxa"/>
            </w:tcMar>
          </w:tcPr>
          <w:p w14:paraId="68B06510"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5221FE36" w14:textId="2E9B69A3"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i has a varident | </w:t>
            </w:r>
            <w:r w:rsidR="00E918C8">
              <w:rPr>
                <w:rFonts w:ascii="IBM Plex Mono" w:eastAsia="IBM Plex Mono" w:hAnsi="IBM Plex Mono" w:cs="IBM Plex Mono"/>
              </w:rPr>
              <w:br/>
            </w:r>
            <w:r>
              <w:rPr>
                <w:rFonts w:ascii="IBM Plex Mono" w:eastAsia="IBM Plex Mono" w:hAnsi="IBM Plex Mono" w:cs="IBM Plex Mono"/>
              </w:rPr>
              <w:t xml:space="preserve">i has a varident itz &lt;literal&gt; | </w:t>
            </w:r>
            <w:r w:rsidR="00E918C8">
              <w:rPr>
                <w:rFonts w:ascii="IBM Plex Mono" w:eastAsia="IBM Plex Mono" w:hAnsi="IBM Plex Mono" w:cs="IBM Plex Mono"/>
              </w:rPr>
              <w:br/>
            </w:r>
            <w:r>
              <w:rPr>
                <w:rFonts w:ascii="IBM Plex Mono" w:eastAsia="IBM Plex Mono" w:hAnsi="IBM Plex Mono" w:cs="IBM Plex Mono"/>
              </w:rPr>
              <w:t xml:space="preserve">i has a varident itz varident | </w:t>
            </w:r>
            <w:r w:rsidR="00E918C8">
              <w:rPr>
                <w:rFonts w:ascii="IBM Plex Mono" w:eastAsia="IBM Plex Mono" w:hAnsi="IBM Plex Mono" w:cs="IBM Plex Mono"/>
              </w:rPr>
              <w:br/>
            </w:r>
            <w:r>
              <w:rPr>
                <w:rFonts w:ascii="IBM Plex Mono" w:eastAsia="IBM Plex Mono" w:hAnsi="IBM Plex Mono" w:cs="IBM Plex Mono"/>
              </w:rPr>
              <w:t xml:space="preserve">i has a varident itz &lt;expr&gt; | </w:t>
            </w:r>
            <w:r w:rsidR="00E918C8">
              <w:rPr>
                <w:rFonts w:ascii="IBM Plex Mono" w:eastAsia="IBM Plex Mono" w:hAnsi="IBM Plex Mono" w:cs="IBM Plex Mono"/>
              </w:rPr>
              <w:br/>
            </w:r>
            <w:r>
              <w:rPr>
                <w:rFonts w:ascii="IBM Plex Mono" w:eastAsia="IBM Plex Mono" w:hAnsi="IBM Plex Mono" w:cs="IBM Plex Mono"/>
              </w:rPr>
              <w:t xml:space="preserve">varident R &lt;literal&gt; | </w:t>
            </w:r>
            <w:r w:rsidR="00E918C8">
              <w:rPr>
                <w:rFonts w:ascii="IBM Plex Mono" w:eastAsia="IBM Plex Mono" w:hAnsi="IBM Plex Mono" w:cs="IBM Plex Mono"/>
              </w:rPr>
              <w:br/>
            </w:r>
            <w:r>
              <w:rPr>
                <w:rFonts w:ascii="IBM Plex Mono" w:eastAsia="IBM Plex Mono" w:hAnsi="IBM Plex Mono" w:cs="IBM Plex Mono"/>
              </w:rPr>
              <w:t xml:space="preserve">varident R varident | </w:t>
            </w:r>
            <w:r w:rsidR="00E918C8">
              <w:rPr>
                <w:rFonts w:ascii="IBM Plex Mono" w:eastAsia="IBM Plex Mono" w:hAnsi="IBM Plex Mono" w:cs="IBM Plex Mono"/>
              </w:rPr>
              <w:br/>
            </w:r>
            <w:r>
              <w:rPr>
                <w:rFonts w:ascii="IBM Plex Mono" w:eastAsia="IBM Plex Mono" w:hAnsi="IBM Plex Mono" w:cs="IBM Plex Mono"/>
              </w:rPr>
              <w:t>varident R &lt;expr&gt;</w:t>
            </w:r>
          </w:p>
        </w:tc>
      </w:tr>
      <w:tr w:rsidR="005B47F2" w14:paraId="58DE859B" w14:textId="77777777">
        <w:tc>
          <w:tcPr>
            <w:tcW w:w="2325" w:type="dxa"/>
            <w:shd w:val="clear" w:color="auto" w:fill="C9DAF8"/>
            <w:tcMar>
              <w:top w:w="56" w:type="dxa"/>
              <w:left w:w="56" w:type="dxa"/>
              <w:bottom w:w="56" w:type="dxa"/>
              <w:right w:w="56" w:type="dxa"/>
            </w:tcMar>
          </w:tcPr>
          <w:p w14:paraId="2887A935"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&lt;expr&gt;</w:t>
            </w:r>
          </w:p>
        </w:tc>
        <w:tc>
          <w:tcPr>
            <w:tcW w:w="570" w:type="dxa"/>
            <w:shd w:val="clear" w:color="auto" w:fill="C9DAF8"/>
            <w:tcMar>
              <w:top w:w="56" w:type="dxa"/>
              <w:left w:w="56" w:type="dxa"/>
              <w:bottom w:w="56" w:type="dxa"/>
              <w:right w:w="56" w:type="dxa"/>
            </w:tcMar>
          </w:tcPr>
          <w:p w14:paraId="77731BB6"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15FAFD92" w14:textId="5C4413F3"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not &lt;expr&gt; | </w:t>
            </w:r>
            <w:r w:rsidR="00941E1A">
              <w:rPr>
                <w:rFonts w:ascii="IBM Plex Mono" w:eastAsia="IBM Plex Mono" w:hAnsi="IBM Plex Mono" w:cs="IBM Plex Mono"/>
              </w:rPr>
              <w:br/>
            </w:r>
            <w:r>
              <w:rPr>
                <w:rFonts w:ascii="IBM Plex Mono" w:eastAsia="IBM Plex Mono" w:hAnsi="IBM Plex Mono" w:cs="IBM Plex Mono"/>
              </w:rPr>
              <w:t xml:space="preserve">&lt;binary_exp&gt; | </w:t>
            </w:r>
            <w:r w:rsidR="00941E1A">
              <w:rPr>
                <w:rFonts w:ascii="IBM Plex Mono" w:eastAsia="IBM Plex Mono" w:hAnsi="IBM Plex Mono" w:cs="IBM Plex Mono"/>
              </w:rPr>
              <w:br/>
            </w:r>
            <w:r>
              <w:rPr>
                <w:rFonts w:ascii="IBM Plex Mono" w:eastAsia="IBM Plex Mono" w:hAnsi="IBM Plex Mono" w:cs="IBM Plex Mono"/>
              </w:rPr>
              <w:t>&lt;infinite_arity_expr&gt;</w:t>
            </w:r>
          </w:p>
        </w:tc>
      </w:tr>
      <w:tr w:rsidR="00B604F3" w14:paraId="1E4BD20A" w14:textId="77777777">
        <w:tc>
          <w:tcPr>
            <w:tcW w:w="2325" w:type="dxa"/>
            <w:shd w:val="clear" w:color="auto" w:fill="C9DAF8"/>
            <w:tcMar>
              <w:top w:w="56" w:type="dxa"/>
              <w:left w:w="56" w:type="dxa"/>
              <w:bottom w:w="56" w:type="dxa"/>
              <w:right w:w="56" w:type="dxa"/>
            </w:tcMar>
          </w:tcPr>
          <w:p w14:paraId="19A4704A" w14:textId="3443CB7A" w:rsidR="00B604F3" w:rsidRDefault="00B604F3">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&lt;not_infinite_expr&gt;</w:t>
            </w:r>
          </w:p>
        </w:tc>
        <w:tc>
          <w:tcPr>
            <w:tcW w:w="570" w:type="dxa"/>
            <w:shd w:val="clear" w:color="auto" w:fill="C9DAF8"/>
            <w:tcMar>
              <w:top w:w="56" w:type="dxa"/>
              <w:left w:w="56" w:type="dxa"/>
              <w:bottom w:w="56" w:type="dxa"/>
              <w:right w:w="56" w:type="dxa"/>
            </w:tcMar>
          </w:tcPr>
          <w:p w14:paraId="54748A2B" w14:textId="77777777" w:rsidR="00B604F3" w:rsidRDefault="00B604F3">
            <w:pPr>
              <w:widowControl w:val="0"/>
              <w:pBdr>
                <w:top w:val="nil"/>
                <w:left w:val="nil"/>
                <w:bottom w:val="nil"/>
                <w:right w:val="nil"/>
                <w:between w:val="nil"/>
              </w:pBdr>
              <w:spacing w:line="240" w:lineRule="auto"/>
              <w:jc w:val="center"/>
              <w:rPr>
                <w:rFonts w:ascii="IBM Plex Mono" w:eastAsia="IBM Plex Mono" w:hAnsi="IBM Plex Mono" w:cs="IBM Plex Mono"/>
              </w:rPr>
            </w:pPr>
          </w:p>
        </w:tc>
        <w:tc>
          <w:tcPr>
            <w:tcW w:w="7365" w:type="dxa"/>
            <w:shd w:val="clear" w:color="auto" w:fill="C9DAF8"/>
            <w:tcMar>
              <w:top w:w="56" w:type="dxa"/>
              <w:left w:w="56" w:type="dxa"/>
              <w:bottom w:w="56" w:type="dxa"/>
              <w:right w:w="56" w:type="dxa"/>
            </w:tcMar>
          </w:tcPr>
          <w:p w14:paraId="15E571CF" w14:textId="3ABE3ADA" w:rsidR="00B604F3" w:rsidRDefault="00B604F3">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not &lt;expr&gt; | </w:t>
            </w:r>
            <w:r w:rsidR="00941E1A">
              <w:rPr>
                <w:rFonts w:ascii="IBM Plex Mono" w:eastAsia="IBM Plex Mono" w:hAnsi="IBM Plex Mono" w:cs="IBM Plex Mono"/>
              </w:rPr>
              <w:br/>
            </w:r>
            <w:r>
              <w:rPr>
                <w:rFonts w:ascii="IBM Plex Mono" w:eastAsia="IBM Plex Mono" w:hAnsi="IBM Plex Mono" w:cs="IBM Plex Mono"/>
              </w:rPr>
              <w:t>&lt;binary_exp&gt;</w:t>
            </w:r>
          </w:p>
        </w:tc>
      </w:tr>
      <w:tr w:rsidR="005B47F2" w14:paraId="50D69F2F" w14:textId="77777777">
        <w:tc>
          <w:tcPr>
            <w:tcW w:w="2325" w:type="dxa"/>
            <w:shd w:val="clear" w:color="auto" w:fill="C9DAF8"/>
            <w:tcMar>
              <w:top w:w="56" w:type="dxa"/>
              <w:left w:w="56" w:type="dxa"/>
              <w:bottom w:w="56" w:type="dxa"/>
              <w:right w:w="56" w:type="dxa"/>
            </w:tcMar>
          </w:tcPr>
          <w:p w14:paraId="6BB874A8" w14:textId="77777777" w:rsidR="005B47F2" w:rsidRDefault="00FF32B5">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&lt;binary_exp&gt;</w:t>
            </w:r>
          </w:p>
        </w:tc>
        <w:tc>
          <w:tcPr>
            <w:tcW w:w="570" w:type="dxa"/>
            <w:shd w:val="clear" w:color="auto" w:fill="C9DAF8"/>
            <w:tcMar>
              <w:top w:w="56" w:type="dxa"/>
              <w:left w:w="56" w:type="dxa"/>
              <w:bottom w:w="56" w:type="dxa"/>
              <w:right w:w="56" w:type="dxa"/>
            </w:tcMar>
          </w:tcPr>
          <w:p w14:paraId="1E6039B5" w14:textId="77777777" w:rsidR="005B47F2" w:rsidRDefault="00FF32B5">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17995A07" w14:textId="3F41DD6C" w:rsidR="005B47F2" w:rsidRDefault="00FF32B5">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&lt;binary_math_operator&gt; &lt;binary_exp&gt; an &lt;binary_exp&gt; | </w:t>
            </w:r>
            <w:r w:rsidR="003D3EB4">
              <w:rPr>
                <w:rFonts w:ascii="IBM Plex Mono" w:eastAsia="IBM Plex Mono" w:hAnsi="IBM Plex Mono" w:cs="IBM Plex Mono"/>
              </w:rPr>
              <w:br/>
            </w:r>
            <w:r>
              <w:rPr>
                <w:rFonts w:ascii="IBM Plex Mono" w:eastAsia="IBM Plex Mono" w:hAnsi="IBM Plex Mono" w:cs="IBM Plex Mono"/>
              </w:rPr>
              <w:t>&lt;</w:t>
            </w:r>
            <w:commentRangeStart w:id="1"/>
            <w:r>
              <w:rPr>
                <w:rFonts w:ascii="IBM Plex Mono" w:eastAsia="IBM Plex Mono" w:hAnsi="IBM Plex Mono" w:cs="IBM Plex Mono"/>
              </w:rPr>
              <w:t>literal</w:t>
            </w:r>
            <w:commentRangeEnd w:id="1"/>
            <w:r>
              <w:commentReference w:id="1"/>
            </w:r>
            <w:r>
              <w:rPr>
                <w:rFonts w:ascii="IBM Plex Mono" w:eastAsia="IBM Plex Mono" w:hAnsi="IBM Plex Mono" w:cs="IBM Plex Mono"/>
              </w:rPr>
              <w:t xml:space="preserve">&gt; | </w:t>
            </w:r>
            <w:r w:rsidR="003D3EB4">
              <w:rPr>
                <w:rFonts w:ascii="IBM Plex Mono" w:eastAsia="IBM Plex Mono" w:hAnsi="IBM Plex Mono" w:cs="IBM Plex Mono"/>
              </w:rPr>
              <w:br/>
            </w:r>
            <w:r>
              <w:rPr>
                <w:rFonts w:ascii="IBM Plex Mono" w:eastAsia="IBM Plex Mono" w:hAnsi="IBM Plex Mono" w:cs="IBM Plex Mono"/>
              </w:rPr>
              <w:t>&lt;binary_boolean_operator&gt; &lt;binary_exp&gt; an &lt;binary_exp&gt;</w:t>
            </w:r>
            <w:r w:rsidR="00793E83">
              <w:rPr>
                <w:rFonts w:ascii="IBM Plex Mono" w:eastAsia="IBM Plex Mono" w:hAnsi="IBM Plex Mono" w:cs="IBM Plex Mono"/>
              </w:rPr>
              <w:t xml:space="preserve"> | </w:t>
            </w:r>
            <w:r w:rsidR="003D3EB4">
              <w:rPr>
                <w:rFonts w:ascii="IBM Plex Mono" w:eastAsia="IBM Plex Mono" w:hAnsi="IBM Plex Mono" w:cs="IBM Plex Mono"/>
              </w:rPr>
              <w:br/>
            </w:r>
            <w:r w:rsidR="00793E83">
              <w:rPr>
                <w:rFonts w:ascii="IBM Plex Mono" w:eastAsia="IBM Plex Mono" w:hAnsi="IBM Plex Mono" w:cs="IBM Plex Mono"/>
              </w:rPr>
              <w:t>varident</w:t>
            </w:r>
          </w:p>
          <w:p w14:paraId="5CD8591D" w14:textId="77777777" w:rsidR="00F8420A" w:rsidRDefault="00F8420A">
            <w:pPr>
              <w:widowControl w:val="0"/>
              <w:pBdr>
                <w:top w:val="nil"/>
                <w:left w:val="nil"/>
                <w:bottom w:val="nil"/>
                <w:right w:val="nil"/>
                <w:between w:val="nil"/>
              </w:pBdr>
              <w:spacing w:line="240" w:lineRule="auto"/>
              <w:rPr>
                <w:rFonts w:ascii="IBM Plex Mono" w:eastAsia="IBM Plex Mono" w:hAnsi="IBM Plex Mono" w:cs="IBM Plex Mono"/>
              </w:rPr>
            </w:pPr>
          </w:p>
          <w:p w14:paraId="620F1154" w14:textId="6ADC459D" w:rsidR="0068360C" w:rsidRDefault="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X</w:t>
            </w:r>
          </w:p>
          <w:p w14:paraId="1F6788CE" w14:textId="6CF45F8C" w:rsidR="006B5D8E" w:rsidRDefault="006B5D8E">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Redundant so use the below</w:t>
            </w:r>
          </w:p>
          <w:p w14:paraId="739F2D00" w14:textId="77777777" w:rsidR="0068360C" w:rsidRDefault="0068360C">
            <w:pPr>
              <w:widowControl w:val="0"/>
              <w:pBdr>
                <w:top w:val="nil"/>
                <w:left w:val="nil"/>
                <w:bottom w:val="nil"/>
                <w:right w:val="nil"/>
                <w:between w:val="nil"/>
              </w:pBdr>
              <w:spacing w:line="240" w:lineRule="auto"/>
              <w:rPr>
                <w:rFonts w:ascii="IBM Plex Mono" w:eastAsia="IBM Plex Mono" w:hAnsi="IBM Plex Mono" w:cs="IBM Plex Mono"/>
              </w:rPr>
            </w:pPr>
          </w:p>
          <w:p w14:paraId="652E27A7" w14:textId="77777777" w:rsidR="0068360C" w:rsidRDefault="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&lt;binary_math_operator&gt; | </w:t>
            </w:r>
          </w:p>
          <w:p w14:paraId="37970474" w14:textId="77777777" w:rsidR="0068360C" w:rsidRDefault="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&lt;</w:t>
            </w:r>
            <w:commentRangeStart w:id="2"/>
            <w:r>
              <w:rPr>
                <w:rFonts w:ascii="IBM Plex Mono" w:eastAsia="IBM Plex Mono" w:hAnsi="IBM Plex Mono" w:cs="IBM Plex Mono"/>
              </w:rPr>
              <w:t>literal</w:t>
            </w:r>
            <w:commentRangeEnd w:id="2"/>
            <w:r>
              <w:commentReference w:id="2"/>
            </w:r>
            <w:r>
              <w:rPr>
                <w:rFonts w:ascii="IBM Plex Mono" w:eastAsia="IBM Plex Mono" w:hAnsi="IBM Plex Mono" w:cs="IBM Plex Mono"/>
              </w:rPr>
              <w:t xml:space="preserve">&gt; | </w:t>
            </w:r>
          </w:p>
          <w:p w14:paraId="12C092FC" w14:textId="77777777" w:rsidR="0068360C" w:rsidRDefault="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&lt;binary_boolean_operator&gt; | </w:t>
            </w:r>
          </w:p>
          <w:p w14:paraId="6C92A526" w14:textId="3792B899" w:rsidR="0068360C" w:rsidRDefault="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varident</w:t>
            </w:r>
          </w:p>
        </w:tc>
      </w:tr>
      <w:tr w:rsidR="0068360C" w14:paraId="3A5A4996" w14:textId="77777777">
        <w:tc>
          <w:tcPr>
            <w:tcW w:w="2325" w:type="dxa"/>
            <w:shd w:val="clear" w:color="auto" w:fill="C9DAF8"/>
            <w:tcMar>
              <w:top w:w="56" w:type="dxa"/>
              <w:left w:w="56" w:type="dxa"/>
              <w:bottom w:w="56" w:type="dxa"/>
              <w:right w:w="56" w:type="dxa"/>
            </w:tcMar>
          </w:tcPr>
          <w:p w14:paraId="54A5BBFE"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&lt;binary_math_operator&gt;</w:t>
            </w:r>
          </w:p>
        </w:tc>
        <w:tc>
          <w:tcPr>
            <w:tcW w:w="570" w:type="dxa"/>
            <w:shd w:val="clear" w:color="auto" w:fill="C9DAF8"/>
            <w:tcMar>
              <w:top w:w="56" w:type="dxa"/>
              <w:left w:w="56" w:type="dxa"/>
              <w:bottom w:w="56" w:type="dxa"/>
              <w:right w:w="56" w:type="dxa"/>
            </w:tcMar>
          </w:tcPr>
          <w:p w14:paraId="7529EB04"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01D51D46" w14:textId="5A4B0B9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sum of &lt;binary_exp&gt; an &lt;binary_exp&gt; | </w:t>
            </w:r>
            <w:r w:rsidR="00A350E8">
              <w:rPr>
                <w:rFonts w:ascii="IBM Plex Mono" w:eastAsia="IBM Plex Mono" w:hAnsi="IBM Plex Mono" w:cs="IBM Plex Mono"/>
              </w:rPr>
              <w:br/>
            </w:r>
            <w:r>
              <w:rPr>
                <w:rFonts w:ascii="IBM Plex Mono" w:eastAsia="IBM Plex Mono" w:hAnsi="IBM Plex Mono" w:cs="IBM Plex Mono"/>
              </w:rPr>
              <w:t xml:space="preserve">diff of &lt;binary_exp&gt; an &lt;binary_exp&gt; | </w:t>
            </w:r>
            <w:r w:rsidR="00A350E8">
              <w:rPr>
                <w:rFonts w:ascii="IBM Plex Mono" w:eastAsia="IBM Plex Mono" w:hAnsi="IBM Plex Mono" w:cs="IBM Plex Mono"/>
              </w:rPr>
              <w:br/>
            </w:r>
            <w:r>
              <w:rPr>
                <w:rFonts w:ascii="IBM Plex Mono" w:eastAsia="IBM Plex Mono" w:hAnsi="IBM Plex Mono" w:cs="IBM Plex Mono"/>
              </w:rPr>
              <w:t xml:space="preserve">produkt of &lt;binary_exp&gt; an &lt;binary_exp&gt; | </w:t>
            </w:r>
            <w:r w:rsidR="00A350E8">
              <w:rPr>
                <w:rFonts w:ascii="IBM Plex Mono" w:eastAsia="IBM Plex Mono" w:hAnsi="IBM Plex Mono" w:cs="IBM Plex Mono"/>
              </w:rPr>
              <w:br/>
            </w:r>
            <w:r>
              <w:rPr>
                <w:rFonts w:ascii="IBM Plex Mono" w:eastAsia="IBM Plex Mono" w:hAnsi="IBM Plex Mono" w:cs="IBM Plex Mono"/>
              </w:rPr>
              <w:t xml:space="preserve">quoshunt of &lt;binary_exp&gt; an &lt;binary_exp&gt; | </w:t>
            </w:r>
            <w:r w:rsidR="00A350E8">
              <w:rPr>
                <w:rFonts w:ascii="IBM Plex Mono" w:eastAsia="IBM Plex Mono" w:hAnsi="IBM Plex Mono" w:cs="IBM Plex Mono"/>
              </w:rPr>
              <w:br/>
            </w:r>
            <w:r>
              <w:rPr>
                <w:rFonts w:ascii="IBM Plex Mono" w:eastAsia="IBM Plex Mono" w:hAnsi="IBM Plex Mono" w:cs="IBM Plex Mono"/>
              </w:rPr>
              <w:t xml:space="preserve">mod of &lt;binary_exp&gt; an &lt;binary_exp&gt; | </w:t>
            </w:r>
            <w:r w:rsidR="00A350E8">
              <w:rPr>
                <w:rFonts w:ascii="IBM Plex Mono" w:eastAsia="IBM Plex Mono" w:hAnsi="IBM Plex Mono" w:cs="IBM Plex Mono"/>
              </w:rPr>
              <w:br/>
            </w:r>
            <w:r>
              <w:rPr>
                <w:rFonts w:ascii="IBM Plex Mono" w:eastAsia="IBM Plex Mono" w:hAnsi="IBM Plex Mono" w:cs="IBM Plex Mono"/>
              </w:rPr>
              <w:t xml:space="preserve">biggr of &lt;binary_exp&gt; an &lt;binary_exp&gt; | </w:t>
            </w:r>
            <w:r w:rsidR="00A350E8">
              <w:rPr>
                <w:rFonts w:ascii="IBM Plex Mono" w:eastAsia="IBM Plex Mono" w:hAnsi="IBM Plex Mono" w:cs="IBM Plex Mono"/>
              </w:rPr>
              <w:br/>
            </w:r>
            <w:r>
              <w:rPr>
                <w:rFonts w:ascii="IBM Plex Mono" w:eastAsia="IBM Plex Mono" w:hAnsi="IBM Plex Mono" w:cs="IBM Plex Mono"/>
              </w:rPr>
              <w:t xml:space="preserve">smallr of &lt;binary_exp&gt; an &lt;binary_exp&gt; | </w:t>
            </w:r>
            <w:r w:rsidR="00A350E8">
              <w:rPr>
                <w:rFonts w:ascii="IBM Plex Mono" w:eastAsia="IBM Plex Mono" w:hAnsi="IBM Plex Mono" w:cs="IBM Plex Mono"/>
              </w:rPr>
              <w:br/>
            </w:r>
            <w:r>
              <w:rPr>
                <w:rFonts w:ascii="IBM Plex Mono" w:eastAsia="IBM Plex Mono" w:hAnsi="IBM Plex Mono" w:cs="IBM Plex Mono"/>
              </w:rPr>
              <w:t>&lt;binary_exp&gt;</w:t>
            </w:r>
          </w:p>
          <w:p w14:paraId="413CA864"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67D0C8BD" w14:textId="4280383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lastRenderedPageBreak/>
              <w:t>x</w:t>
            </w:r>
          </w:p>
          <w:p w14:paraId="4BF96435" w14:textId="39861102" w:rsidR="00ED1AB8" w:rsidRDefault="00ED1AB8" w:rsidP="0068360C">
            <w:pPr>
              <w:widowControl w:val="0"/>
              <w:pBdr>
                <w:top w:val="nil"/>
                <w:left w:val="nil"/>
                <w:bottom w:val="nil"/>
                <w:right w:val="nil"/>
                <w:between w:val="nil"/>
              </w:pBdr>
              <w:spacing w:line="240" w:lineRule="auto"/>
              <w:rPr>
                <w:rFonts w:ascii="IBM Plex Mono" w:eastAsia="IBM Plex Mono" w:hAnsi="IBM Plex Mono" w:cs="IBM Plex Mono"/>
              </w:rPr>
            </w:pPr>
          </w:p>
          <w:p w14:paraId="674745B4" w14:textId="17347C52" w:rsidR="00ED1AB8" w:rsidRDefault="00ED1AB8"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does binary_exp need?</w:t>
            </w:r>
            <w:r w:rsidR="00507C24">
              <w:rPr>
                <w:rFonts w:ascii="IBM Plex Mono" w:eastAsia="IBM Plex Mono" w:hAnsi="IBM Plex Mono" w:cs="IBM Plex Mono"/>
              </w:rPr>
              <w:t xml:space="preserve"> Look at below table for fixed</w:t>
            </w:r>
          </w:p>
          <w:p w14:paraId="6DDB51F5"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6EFEFEA7"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sum of &lt;binary_exp&gt; an &lt;binary_exp&gt; | </w:t>
            </w:r>
          </w:p>
          <w:p w14:paraId="0469EC9C"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diff of &lt;binary_exp&gt; an &lt;binary_exp&gt; | </w:t>
            </w:r>
          </w:p>
          <w:p w14:paraId="0F3602DF"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produkt of &lt;binary_exp&gt; an &lt;binary_exp&gt; | </w:t>
            </w:r>
          </w:p>
          <w:p w14:paraId="20E89416"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quoshunt of &lt;binary_exp&gt; an &lt;binary_exp&gt; | </w:t>
            </w:r>
          </w:p>
          <w:p w14:paraId="4A3DC685"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mod of &lt;binary_exp&gt; an &lt;binary_exp&gt; | </w:t>
            </w:r>
          </w:p>
          <w:p w14:paraId="74F7DB94"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biggr of &lt;binary_exp&gt; an &lt;binary_exp&gt; | </w:t>
            </w:r>
          </w:p>
          <w:p w14:paraId="192E9D94" w14:textId="3EF5C0F2"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smallr of &lt;binary_exp&gt; an &lt;binary_exp&gt;</w:t>
            </w:r>
          </w:p>
          <w:p w14:paraId="642A004C" w14:textId="28324571"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tc>
      </w:tr>
      <w:tr w:rsidR="0068360C" w14:paraId="7462085C" w14:textId="77777777">
        <w:tc>
          <w:tcPr>
            <w:tcW w:w="2325" w:type="dxa"/>
            <w:tcMar>
              <w:top w:w="56" w:type="dxa"/>
              <w:left w:w="56" w:type="dxa"/>
              <w:bottom w:w="56" w:type="dxa"/>
              <w:right w:w="56" w:type="dxa"/>
            </w:tcMar>
          </w:tcPr>
          <w:p w14:paraId="34C5E180"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commentRangeStart w:id="3"/>
            <w:r>
              <w:rPr>
                <w:rFonts w:ascii="IBM Plex Mono" w:eastAsia="IBM Plex Mono" w:hAnsi="IBM Plex Mono" w:cs="IBM Plex Mono"/>
              </w:rPr>
              <w:lastRenderedPageBreak/>
              <w:t>&lt;binary_boolean_operator&gt;</w:t>
            </w:r>
            <w:commentRangeEnd w:id="3"/>
            <w:r>
              <w:commentReference w:id="3"/>
            </w:r>
          </w:p>
        </w:tc>
        <w:tc>
          <w:tcPr>
            <w:tcW w:w="570" w:type="dxa"/>
            <w:tcMar>
              <w:top w:w="56" w:type="dxa"/>
              <w:left w:w="56" w:type="dxa"/>
              <w:bottom w:w="56" w:type="dxa"/>
              <w:right w:w="56" w:type="dxa"/>
            </w:tcMar>
          </w:tcPr>
          <w:p w14:paraId="2668B575"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p>
        </w:tc>
        <w:tc>
          <w:tcPr>
            <w:tcW w:w="7365" w:type="dxa"/>
            <w:tcMar>
              <w:top w:w="56" w:type="dxa"/>
              <w:left w:w="56" w:type="dxa"/>
              <w:bottom w:w="56" w:type="dxa"/>
              <w:right w:w="56" w:type="dxa"/>
            </w:tcMar>
          </w:tcPr>
          <w:p w14:paraId="6F6CF1DD" w14:textId="77777777" w:rsidR="00074AC2"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both of &lt;binary_exp&gt; an &lt;binary_exp&gt; | </w:t>
            </w:r>
          </w:p>
          <w:p w14:paraId="0C3AF2A0" w14:textId="77777777" w:rsidR="00074AC2"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either of &lt;binary_exp&gt; an &lt;binary_exp&gt; | </w:t>
            </w:r>
          </w:p>
          <w:p w14:paraId="468DD8B8"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won of &lt;binary_exp&gt; an &lt;binary_exp&gt;</w:t>
            </w:r>
          </w:p>
          <w:p w14:paraId="3D5BEEC4" w14:textId="77777777" w:rsidR="00870B0C" w:rsidRDefault="00870B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15FB764B" w14:textId="77777777" w:rsidR="00870B0C" w:rsidRDefault="00870B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X</w:t>
            </w:r>
          </w:p>
          <w:p w14:paraId="738F7ACC" w14:textId="77777777" w:rsidR="00870B0C" w:rsidRDefault="00870B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1A0607B2" w14:textId="26E75471" w:rsidR="00870B0C" w:rsidRDefault="009A3798"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Changed at below</w:t>
            </w:r>
          </w:p>
        </w:tc>
      </w:tr>
      <w:tr w:rsidR="0068360C" w14:paraId="3E521706" w14:textId="77777777">
        <w:tc>
          <w:tcPr>
            <w:tcW w:w="2325" w:type="dxa"/>
            <w:tcMar>
              <w:top w:w="56" w:type="dxa"/>
              <w:left w:w="56" w:type="dxa"/>
              <w:bottom w:w="56" w:type="dxa"/>
              <w:right w:w="56" w:type="dxa"/>
            </w:tcMar>
          </w:tcPr>
          <w:p w14:paraId="6FE7A34F"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&lt;comparison_operators&gt;</w:t>
            </w:r>
          </w:p>
        </w:tc>
        <w:tc>
          <w:tcPr>
            <w:tcW w:w="570" w:type="dxa"/>
            <w:tcMar>
              <w:top w:w="56" w:type="dxa"/>
              <w:left w:w="56" w:type="dxa"/>
              <w:bottom w:w="56" w:type="dxa"/>
              <w:right w:w="56" w:type="dxa"/>
            </w:tcMar>
          </w:tcPr>
          <w:p w14:paraId="24711180"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p>
        </w:tc>
        <w:tc>
          <w:tcPr>
            <w:tcW w:w="7365" w:type="dxa"/>
            <w:tcMar>
              <w:top w:w="56" w:type="dxa"/>
              <w:left w:w="56" w:type="dxa"/>
              <w:bottom w:w="56" w:type="dxa"/>
              <w:right w:w="56" w:type="dxa"/>
            </w:tcMar>
          </w:tcPr>
          <w:p w14:paraId="796BBCDD" w14:textId="3F28E2B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sz w:val="23"/>
                <w:szCs w:val="23"/>
              </w:rPr>
            </w:pPr>
            <w:r>
              <w:rPr>
                <w:rFonts w:ascii="IBM Plex Mono" w:eastAsia="IBM Plex Mono" w:hAnsi="IBM Plex Mono" w:cs="IBM Plex Mono"/>
                <w:sz w:val="23"/>
                <w:szCs w:val="23"/>
              </w:rPr>
              <w:t>both saem &lt;number_literal&gt; an biggr of &lt;number_literal&gt; an &lt;number_literal&gt; |</w:t>
            </w:r>
          </w:p>
          <w:p w14:paraId="35396CBC"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sz w:val="23"/>
                <w:szCs w:val="23"/>
              </w:rPr>
            </w:pPr>
            <w:r>
              <w:rPr>
                <w:rFonts w:ascii="IBM Plex Mono" w:eastAsia="IBM Plex Mono" w:hAnsi="IBM Plex Mono" w:cs="IBM Plex Mono"/>
                <w:sz w:val="23"/>
                <w:szCs w:val="23"/>
              </w:rPr>
              <w:t>both saem &lt;number_literal&gt;  an smallr of &lt;number_literal&gt; an &lt;number_literal&gt; |</w:t>
            </w:r>
          </w:p>
          <w:p w14:paraId="770D4B46"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sz w:val="23"/>
                <w:szCs w:val="23"/>
              </w:rPr>
            </w:pPr>
            <w:r>
              <w:rPr>
                <w:rFonts w:ascii="IBM Plex Mono" w:eastAsia="IBM Plex Mono" w:hAnsi="IBM Plex Mono" w:cs="IBM Plex Mono"/>
                <w:sz w:val="23"/>
                <w:szCs w:val="23"/>
              </w:rPr>
              <w:t>diffrint &lt;number_literal&gt;  an smallr of &lt;number_literal&gt; an &lt;number_literal&gt; |</w:t>
            </w:r>
          </w:p>
          <w:p w14:paraId="540DBA9C" w14:textId="3A8E2A54" w:rsidR="0068360C" w:rsidRDefault="0068360C" w:rsidP="0068360C">
            <w:pPr>
              <w:widowControl w:val="0"/>
              <w:spacing w:line="240" w:lineRule="auto"/>
              <w:rPr>
                <w:rFonts w:ascii="IBM Plex Mono" w:eastAsia="IBM Plex Mono" w:hAnsi="IBM Plex Mono" w:cs="IBM Plex Mono"/>
                <w:sz w:val="23"/>
                <w:szCs w:val="23"/>
              </w:rPr>
            </w:pPr>
            <w:r>
              <w:rPr>
                <w:rFonts w:ascii="IBM Plex Mono" w:eastAsia="IBM Plex Mono" w:hAnsi="IBM Plex Mono" w:cs="IBM Plex Mono"/>
                <w:sz w:val="23"/>
                <w:szCs w:val="23"/>
              </w:rPr>
              <w:t>diffrint &lt;number_literal&gt; an biggr of &lt;number_literal&gt; an &lt;number_literal&gt; |</w:t>
            </w:r>
          </w:p>
          <w:p w14:paraId="7AFAA790" w14:textId="7CFB315A" w:rsidR="0068360C" w:rsidRDefault="0068360C" w:rsidP="0068360C">
            <w:pPr>
              <w:widowControl w:val="0"/>
              <w:spacing w:line="240" w:lineRule="auto"/>
              <w:rPr>
                <w:rFonts w:ascii="IBM Plex Mono" w:eastAsia="IBM Plex Mono" w:hAnsi="IBM Plex Mono" w:cs="IBM Plex Mono"/>
                <w:sz w:val="23"/>
                <w:szCs w:val="23"/>
              </w:rPr>
            </w:pPr>
          </w:p>
          <w:p w14:paraId="4BA13538" w14:textId="208BC967" w:rsidR="0068360C" w:rsidRDefault="0068360C" w:rsidP="0068360C">
            <w:pPr>
              <w:widowControl w:val="0"/>
              <w:spacing w:line="240" w:lineRule="auto"/>
              <w:rPr>
                <w:rFonts w:ascii="IBM Plex Mono" w:eastAsia="IBM Plex Mono" w:hAnsi="IBM Plex Mono" w:cs="IBM Plex Mono"/>
                <w:sz w:val="23"/>
                <w:szCs w:val="23"/>
              </w:rPr>
            </w:pPr>
            <w:r>
              <w:rPr>
                <w:rFonts w:ascii="IBM Plex Mono" w:eastAsia="IBM Plex Mono" w:hAnsi="IBM Plex Mono" w:cs="IBM Plex Mono"/>
                <w:sz w:val="23"/>
                <w:szCs w:val="23"/>
              </w:rPr>
              <w:t>number literal can be expression, fuck it’s longer</w:t>
            </w:r>
          </w:p>
          <w:p w14:paraId="2DBCC804"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tc>
      </w:tr>
      <w:tr w:rsidR="0068360C" w14:paraId="2767CFE6" w14:textId="77777777">
        <w:tc>
          <w:tcPr>
            <w:tcW w:w="2325" w:type="dxa"/>
            <w:shd w:val="clear" w:color="auto" w:fill="C9DAF8"/>
            <w:tcMar>
              <w:top w:w="56" w:type="dxa"/>
              <w:left w:w="56" w:type="dxa"/>
              <w:bottom w:w="56" w:type="dxa"/>
              <w:right w:w="56" w:type="dxa"/>
            </w:tcMar>
          </w:tcPr>
          <w:p w14:paraId="6E4A0549"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&lt;infinite_arity_expr&gt;</w:t>
            </w:r>
          </w:p>
        </w:tc>
        <w:tc>
          <w:tcPr>
            <w:tcW w:w="570" w:type="dxa"/>
            <w:shd w:val="clear" w:color="auto" w:fill="C9DAF8"/>
            <w:tcMar>
              <w:top w:w="56" w:type="dxa"/>
              <w:left w:w="56" w:type="dxa"/>
              <w:bottom w:w="56" w:type="dxa"/>
              <w:right w:w="56" w:type="dxa"/>
            </w:tcMar>
          </w:tcPr>
          <w:p w14:paraId="28B9C5FF"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7F8D5CF1"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all of &lt;literal&gt; an &lt;literal&gt; &lt;infite_arity_expr_end1&gt;</w:t>
            </w:r>
          </w:p>
          <w:p w14:paraId="7D7A27DE" w14:textId="5258624A" w:rsidR="00697E8F" w:rsidRDefault="00697E8F"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x</w:t>
            </w:r>
          </w:p>
          <w:p w14:paraId="64F2F884" w14:textId="77777777" w:rsidR="00697E8F" w:rsidRDefault="00697E8F" w:rsidP="0068360C">
            <w:pPr>
              <w:widowControl w:val="0"/>
              <w:pBdr>
                <w:top w:val="nil"/>
                <w:left w:val="nil"/>
                <w:bottom w:val="nil"/>
                <w:right w:val="nil"/>
                <w:between w:val="nil"/>
              </w:pBdr>
              <w:spacing w:line="240" w:lineRule="auto"/>
              <w:rPr>
                <w:rFonts w:ascii="IBM Plex Mono" w:eastAsia="IBM Plex Mono" w:hAnsi="IBM Plex Mono" w:cs="IBM Plex Mono"/>
              </w:rPr>
            </w:pPr>
          </w:p>
          <w:p w14:paraId="79ED8081" w14:textId="0F5A00F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all of &lt;not_infinite_expr&gt; an &lt;not_infinite_expr&gt; &lt;infinite_arity_expr_end1&gt;</w:t>
            </w:r>
            <w:r>
              <w:rPr>
                <w:rFonts w:ascii="IBM Plex Mono" w:eastAsia="IBM Plex Mono" w:hAnsi="IBM Plex Mono" w:cs="IBM Plex Mono"/>
              </w:rPr>
              <w:br/>
            </w:r>
          </w:p>
        </w:tc>
      </w:tr>
      <w:tr w:rsidR="0068360C" w14:paraId="12B1AC87" w14:textId="77777777">
        <w:tc>
          <w:tcPr>
            <w:tcW w:w="2325" w:type="dxa"/>
            <w:tcMar>
              <w:top w:w="56" w:type="dxa"/>
              <w:left w:w="56" w:type="dxa"/>
              <w:bottom w:w="56" w:type="dxa"/>
              <w:right w:w="56" w:type="dxa"/>
            </w:tcMar>
          </w:tcPr>
          <w:p w14:paraId="549F67EC"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commentRangeStart w:id="4"/>
            <w:r>
              <w:rPr>
                <w:rFonts w:ascii="IBM Plex Mono" w:eastAsia="IBM Plex Mono" w:hAnsi="IBM Plex Mono" w:cs="IBM Plex Mono"/>
              </w:rPr>
              <w:t>&lt;infite_arity_expr_end1&gt;</w:t>
            </w:r>
          </w:p>
        </w:tc>
        <w:commentRangeEnd w:id="4"/>
        <w:tc>
          <w:tcPr>
            <w:tcW w:w="570" w:type="dxa"/>
            <w:tcMar>
              <w:top w:w="56" w:type="dxa"/>
              <w:left w:w="56" w:type="dxa"/>
              <w:bottom w:w="56" w:type="dxa"/>
              <w:right w:w="56" w:type="dxa"/>
            </w:tcMar>
          </w:tcPr>
          <w:p w14:paraId="02629983"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commentReference w:id="4"/>
            </w:r>
            <w:r>
              <w:rPr>
                <w:rFonts w:ascii="IBM Plex Mono" w:eastAsia="IBM Plex Mono" w:hAnsi="IBM Plex Mono" w:cs="IBM Plex Mono"/>
              </w:rPr>
              <w:t>::=</w:t>
            </w:r>
          </w:p>
        </w:tc>
        <w:tc>
          <w:tcPr>
            <w:tcW w:w="7365" w:type="dxa"/>
            <w:tcMar>
              <w:top w:w="56" w:type="dxa"/>
              <w:left w:w="56" w:type="dxa"/>
              <w:bottom w:w="56" w:type="dxa"/>
              <w:right w:w="56" w:type="dxa"/>
            </w:tcMar>
          </w:tcPr>
          <w:p w14:paraId="1BA7E2BA" w14:textId="7A7479F9"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&lt;infite_arity_expr_end1&gt; &lt;infite_arity_expr_end2&gt; | </w:t>
            </w:r>
            <w:r w:rsidR="00CF544D">
              <w:rPr>
                <w:rFonts w:ascii="IBM Plex Mono" w:eastAsia="IBM Plex Mono" w:hAnsi="IBM Plex Mono" w:cs="IBM Plex Mono"/>
              </w:rPr>
              <w:br/>
            </w:r>
            <w:r>
              <w:rPr>
                <w:rFonts w:ascii="IBM Plex Mono" w:eastAsia="IBM Plex Mono" w:hAnsi="IBM Plex Mono" w:cs="IBM Plex Mono"/>
              </w:rPr>
              <w:t xml:space="preserve">&lt;infite_arity_expr_end2&gt; </w:t>
            </w:r>
          </w:p>
        </w:tc>
      </w:tr>
      <w:tr w:rsidR="0068360C" w14:paraId="6DA0B429" w14:textId="77777777">
        <w:tc>
          <w:tcPr>
            <w:tcW w:w="2325" w:type="dxa"/>
            <w:tcMar>
              <w:top w:w="56" w:type="dxa"/>
              <w:left w:w="56" w:type="dxa"/>
              <w:bottom w:w="56" w:type="dxa"/>
              <w:right w:w="56" w:type="dxa"/>
            </w:tcMar>
          </w:tcPr>
          <w:p w14:paraId="45346EF1"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commentRangeStart w:id="5"/>
            <w:r>
              <w:rPr>
                <w:rFonts w:ascii="IBM Plex Mono" w:eastAsia="IBM Plex Mono" w:hAnsi="IBM Plex Mono" w:cs="IBM Plex Mono"/>
              </w:rPr>
              <w:t>&lt;infite_arity_expr_end2&gt;</w:t>
            </w:r>
          </w:p>
        </w:tc>
        <w:commentRangeEnd w:id="5"/>
        <w:tc>
          <w:tcPr>
            <w:tcW w:w="570" w:type="dxa"/>
            <w:tcMar>
              <w:top w:w="56" w:type="dxa"/>
              <w:left w:w="56" w:type="dxa"/>
              <w:bottom w:w="56" w:type="dxa"/>
              <w:right w:w="56" w:type="dxa"/>
            </w:tcMar>
          </w:tcPr>
          <w:p w14:paraId="0790DA5D"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commentReference w:id="5"/>
            </w:r>
            <w:r>
              <w:rPr>
                <w:rFonts w:ascii="IBM Plex Mono" w:eastAsia="IBM Plex Mono" w:hAnsi="IBM Plex Mono" w:cs="IBM Plex Mono"/>
              </w:rPr>
              <w:t>::=</w:t>
            </w:r>
          </w:p>
        </w:tc>
        <w:tc>
          <w:tcPr>
            <w:tcW w:w="7365" w:type="dxa"/>
            <w:tcMar>
              <w:top w:w="56" w:type="dxa"/>
              <w:left w:w="56" w:type="dxa"/>
              <w:bottom w:w="56" w:type="dxa"/>
              <w:right w:w="56" w:type="dxa"/>
            </w:tcMar>
          </w:tcPr>
          <w:p w14:paraId="5B15C7D9" w14:textId="554CB2CE"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mkay | </w:t>
            </w:r>
            <w:r w:rsidR="00CF544D">
              <w:rPr>
                <w:rFonts w:ascii="IBM Plex Mono" w:eastAsia="IBM Plex Mono" w:hAnsi="IBM Plex Mono" w:cs="IBM Plex Mono"/>
              </w:rPr>
              <w:br/>
            </w:r>
            <w:r>
              <w:rPr>
                <w:rFonts w:ascii="IBM Plex Mono" w:eastAsia="IBM Plex Mono" w:hAnsi="IBM Plex Mono" w:cs="IBM Plex Mono"/>
              </w:rPr>
              <w:t>an &lt;literal&gt;</w:t>
            </w:r>
          </w:p>
        </w:tc>
      </w:tr>
      <w:tr w:rsidR="0068360C" w14:paraId="0B916B3C" w14:textId="77777777">
        <w:tc>
          <w:tcPr>
            <w:tcW w:w="2325" w:type="dxa"/>
            <w:shd w:val="clear" w:color="auto" w:fill="C9DAF8"/>
            <w:tcMar>
              <w:top w:w="56" w:type="dxa"/>
              <w:left w:w="56" w:type="dxa"/>
              <w:bottom w:w="56" w:type="dxa"/>
              <w:right w:w="56" w:type="dxa"/>
            </w:tcMar>
          </w:tcPr>
          <w:p w14:paraId="492C6B0D"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&lt;cond_stmt&gt;</w:t>
            </w:r>
          </w:p>
        </w:tc>
        <w:tc>
          <w:tcPr>
            <w:tcW w:w="570" w:type="dxa"/>
            <w:shd w:val="clear" w:color="auto" w:fill="C9DAF8"/>
            <w:tcMar>
              <w:top w:w="56" w:type="dxa"/>
              <w:left w:w="56" w:type="dxa"/>
              <w:bottom w:w="56" w:type="dxa"/>
              <w:right w:w="56" w:type="dxa"/>
            </w:tcMar>
          </w:tcPr>
          <w:p w14:paraId="4813A9C3"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35648817" w14:textId="5F0FBF8F" w:rsidR="0068360C" w:rsidRDefault="0068360C" w:rsidP="0068360C">
            <w:pPr>
              <w:widowControl w:val="0"/>
              <w:spacing w:line="240" w:lineRule="auto"/>
              <w:rPr>
                <w:rFonts w:ascii="IBM Plex Mono" w:eastAsia="IBM Plex Mono" w:hAnsi="IBM Plex Mono" w:cs="IBM Plex Mono"/>
              </w:rPr>
            </w:pPr>
            <w:r>
              <w:rPr>
                <w:rFonts w:ascii="IBM Plex Mono" w:eastAsia="IBM Plex Mono" w:hAnsi="IBM Plex Mono" w:cs="IBM Plex Mono"/>
              </w:rPr>
              <w:t>&lt;expr&gt; &lt;linebreak&gt; o rly? &lt;linebreak&gt; ya rly &lt;linebreak&gt;</w:t>
            </w:r>
          </w:p>
          <w:p w14:paraId="6CC5A38F" w14:textId="77777777" w:rsidR="0068360C" w:rsidRDefault="0068360C" w:rsidP="0068360C">
            <w:pPr>
              <w:widowControl w:val="0"/>
              <w:spacing w:line="240" w:lineRule="auto"/>
              <w:rPr>
                <w:rFonts w:ascii="IBM Plex Mono" w:eastAsia="IBM Plex Mono" w:hAnsi="IBM Plex Mono" w:cs="IBM Plex Mono"/>
              </w:rPr>
            </w:pPr>
            <w:r>
              <w:rPr>
                <w:rFonts w:ascii="IBM Plex Mono" w:eastAsia="IBM Plex Mono" w:hAnsi="IBM Plex Mono" w:cs="IBM Plex Mono"/>
              </w:rPr>
              <w:t>&lt;stmt&gt; &lt;linebreak&gt; oic|</w:t>
            </w:r>
          </w:p>
          <w:p w14:paraId="7520908B"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7D561E67" w14:textId="478B1852"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&lt;expr&gt; </w:t>
            </w:r>
            <w:r w:rsidR="000738E1">
              <w:rPr>
                <w:rFonts w:ascii="IBM Plex Mono" w:eastAsia="IBM Plex Mono" w:hAnsi="IBM Plex Mono" w:cs="IBM Plex Mono"/>
              </w:rPr>
              <w:t xml:space="preserve">&lt;linebreak&gt; </w:t>
            </w:r>
            <w:r>
              <w:rPr>
                <w:rFonts w:ascii="IBM Plex Mono" w:eastAsia="IBM Plex Mono" w:hAnsi="IBM Plex Mono" w:cs="IBM Plex Mono"/>
              </w:rPr>
              <w:t xml:space="preserve">o rly? &lt;linebreak&gt; ya rly </w:t>
            </w:r>
            <w:r>
              <w:rPr>
                <w:rFonts w:ascii="IBM Plex Mono" w:eastAsia="IBM Plex Mono" w:hAnsi="IBM Plex Mono" w:cs="IBM Plex Mono"/>
              </w:rPr>
              <w:lastRenderedPageBreak/>
              <w:t>&lt;linebreak&gt;</w:t>
            </w:r>
          </w:p>
          <w:p w14:paraId="6BD943A3"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&lt;stmt&gt; &lt;linebreak&gt; no wai &lt;linebreak&gt; </w:t>
            </w:r>
          </w:p>
          <w:p w14:paraId="0904A58D"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&lt;stmt&gt; &lt;linebreak&gt; oic|</w:t>
            </w:r>
          </w:p>
          <w:p w14:paraId="124FC3E7"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191B38CE" w14:textId="71F9F3C2" w:rsidR="0068360C" w:rsidRDefault="0068360C" w:rsidP="0068360C">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&lt;expr&gt; </w:t>
            </w:r>
            <w:r w:rsidR="000738E1">
              <w:rPr>
                <w:rFonts w:ascii="IBM Plex Mono" w:eastAsia="IBM Plex Mono" w:hAnsi="IBM Plex Mono" w:cs="IBM Plex Mono"/>
              </w:rPr>
              <w:t xml:space="preserve">&lt;linebreak&gt; </w:t>
            </w:r>
            <w:r>
              <w:rPr>
                <w:rFonts w:ascii="IBM Plex Mono" w:eastAsia="IBM Plex Mono" w:hAnsi="IBM Plex Mono" w:cs="IBM Plex Mono"/>
              </w:rPr>
              <w:t>o rly? &lt;linebreak&gt; ya rly &lt;linebreak&gt;</w:t>
            </w:r>
          </w:p>
          <w:p w14:paraId="445F000A" w14:textId="66186212" w:rsidR="0068360C" w:rsidRDefault="0068360C" w:rsidP="0068360C">
            <w:pPr>
              <w:widowControl w:val="0"/>
              <w:spacing w:line="240" w:lineRule="auto"/>
              <w:rPr>
                <w:rFonts w:ascii="IBM Plex Mono" w:eastAsia="IBM Plex Mono" w:hAnsi="IBM Plex Mono" w:cs="IBM Plex Mono"/>
              </w:rPr>
            </w:pPr>
            <w:r>
              <w:rPr>
                <w:rFonts w:ascii="IBM Plex Mono" w:eastAsia="IBM Plex Mono" w:hAnsi="IBM Plex Mono" w:cs="IBM Plex Mono"/>
              </w:rPr>
              <w:t>&lt;stmt&gt; &lt;linebreak&gt; &lt;mebbe_stmt&gt;</w:t>
            </w:r>
          </w:p>
        </w:tc>
      </w:tr>
      <w:tr w:rsidR="0068360C" w14:paraId="000C6C57" w14:textId="77777777">
        <w:tc>
          <w:tcPr>
            <w:tcW w:w="2325" w:type="dxa"/>
            <w:shd w:val="clear" w:color="auto" w:fill="C9DAF8"/>
            <w:tcMar>
              <w:top w:w="56" w:type="dxa"/>
              <w:left w:w="56" w:type="dxa"/>
              <w:bottom w:w="56" w:type="dxa"/>
              <w:right w:w="56" w:type="dxa"/>
            </w:tcMar>
          </w:tcPr>
          <w:p w14:paraId="64CB89FA"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lastRenderedPageBreak/>
              <w:t>&lt;mebbe_stmt&gt;</w:t>
            </w:r>
          </w:p>
        </w:tc>
        <w:tc>
          <w:tcPr>
            <w:tcW w:w="570" w:type="dxa"/>
            <w:shd w:val="clear" w:color="auto" w:fill="C9DAF8"/>
            <w:tcMar>
              <w:top w:w="56" w:type="dxa"/>
              <w:left w:w="56" w:type="dxa"/>
              <w:bottom w:w="56" w:type="dxa"/>
              <w:right w:w="56" w:type="dxa"/>
            </w:tcMar>
          </w:tcPr>
          <w:p w14:paraId="6F7929F6"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164BC306"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mebbe &lt;expr&gt; &lt;linebreak&gt; &lt;stmt&gt; &lt;linebreak&gt; &lt;mebbe_stmt&gt;|</w:t>
            </w:r>
          </w:p>
          <w:p w14:paraId="73856C02"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608D76B8" w14:textId="77777777" w:rsidR="0068360C" w:rsidRDefault="0068360C" w:rsidP="0068360C">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mebbe &lt;expr&gt; &lt;linebreak&gt; &lt;stmt&gt; &lt;linebreak&gt; oic| </w:t>
            </w:r>
          </w:p>
          <w:p w14:paraId="2E10638F"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45C8424F"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mebbe &lt;expr&gt; &lt;linebreak&gt; &lt;stmt&gt; &lt;linebreak&gt; </w:t>
            </w:r>
          </w:p>
          <w:p w14:paraId="2EA4B6FA" w14:textId="0A46B80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no wai &lt;linebreak&gt; &lt;stmt&gt; &lt;linebreak&gt; oic </w:t>
            </w:r>
          </w:p>
        </w:tc>
      </w:tr>
      <w:tr w:rsidR="0068360C" w14:paraId="6137796F" w14:textId="77777777">
        <w:tc>
          <w:tcPr>
            <w:tcW w:w="2325" w:type="dxa"/>
            <w:shd w:val="clear" w:color="auto" w:fill="C9DAF8"/>
            <w:tcMar>
              <w:top w:w="56" w:type="dxa"/>
              <w:left w:w="56" w:type="dxa"/>
              <w:bottom w:w="56" w:type="dxa"/>
              <w:right w:w="56" w:type="dxa"/>
            </w:tcMar>
          </w:tcPr>
          <w:p w14:paraId="77A4FF13"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&lt;switch_stmt&gt;</w:t>
            </w:r>
          </w:p>
        </w:tc>
        <w:tc>
          <w:tcPr>
            <w:tcW w:w="570" w:type="dxa"/>
            <w:shd w:val="clear" w:color="auto" w:fill="C9DAF8"/>
            <w:tcMar>
              <w:top w:w="56" w:type="dxa"/>
              <w:left w:w="56" w:type="dxa"/>
              <w:bottom w:w="56" w:type="dxa"/>
              <w:right w:w="56" w:type="dxa"/>
            </w:tcMar>
          </w:tcPr>
          <w:p w14:paraId="0FDA61F6"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47ECC467"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wtf? &lt;linebreak&gt; &lt;omg_stmt&gt; &lt;linebreak&gt; oic</w:t>
            </w:r>
          </w:p>
        </w:tc>
      </w:tr>
      <w:tr w:rsidR="0068360C" w14:paraId="2CE16CF7" w14:textId="77777777">
        <w:tc>
          <w:tcPr>
            <w:tcW w:w="2325" w:type="dxa"/>
            <w:shd w:val="clear" w:color="auto" w:fill="C9DAF8"/>
            <w:tcMar>
              <w:top w:w="56" w:type="dxa"/>
              <w:left w:w="56" w:type="dxa"/>
              <w:bottom w:w="56" w:type="dxa"/>
              <w:right w:w="56" w:type="dxa"/>
            </w:tcMar>
          </w:tcPr>
          <w:p w14:paraId="283A853F"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&lt;omg_stmt&gt;</w:t>
            </w:r>
          </w:p>
        </w:tc>
        <w:tc>
          <w:tcPr>
            <w:tcW w:w="570" w:type="dxa"/>
            <w:shd w:val="clear" w:color="auto" w:fill="C9DAF8"/>
            <w:tcMar>
              <w:top w:w="56" w:type="dxa"/>
              <w:left w:w="56" w:type="dxa"/>
              <w:bottom w:w="56" w:type="dxa"/>
              <w:right w:w="56" w:type="dxa"/>
            </w:tcMar>
          </w:tcPr>
          <w:p w14:paraId="68168745"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shd w:val="clear" w:color="auto" w:fill="C9DAF8"/>
            <w:tcMar>
              <w:top w:w="56" w:type="dxa"/>
              <w:left w:w="56" w:type="dxa"/>
              <w:bottom w:w="56" w:type="dxa"/>
              <w:right w:w="56" w:type="dxa"/>
            </w:tcMar>
          </w:tcPr>
          <w:p w14:paraId="4350438C"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omg &lt;literal&gt; &lt;linebreak&gt; &lt;stmt&gt; |</w:t>
            </w:r>
          </w:p>
          <w:p w14:paraId="793C37C2"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16340EE1"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omg &lt;literal&gt; &lt;linebreak&gt; &lt;stmt&gt; gtfo|</w:t>
            </w:r>
          </w:p>
          <w:p w14:paraId="662B9BE3"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32083E9D"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omg &lt;literal&gt; &lt;linebreak&gt; &lt;stmt&gt; &lt;linebreak&gt; &lt;omg_stmt&gt;|</w:t>
            </w:r>
          </w:p>
          <w:p w14:paraId="0156DD23"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p w14:paraId="61DACF9D" w14:textId="02924CC3"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omg &lt;literal&gt; &lt;linebreak&gt; &lt;stmt&gt; omgwtf &lt;linebreak&gt; &lt;stmt&gt;</w:t>
            </w:r>
          </w:p>
          <w:p w14:paraId="7C6E41DB" w14:textId="22152041"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p>
        </w:tc>
      </w:tr>
      <w:tr w:rsidR="0068360C" w14:paraId="59F08F78" w14:textId="77777777">
        <w:tc>
          <w:tcPr>
            <w:tcW w:w="2325" w:type="dxa"/>
            <w:tcMar>
              <w:top w:w="56" w:type="dxa"/>
              <w:left w:w="56" w:type="dxa"/>
              <w:bottom w:w="56" w:type="dxa"/>
              <w:right w:w="56" w:type="dxa"/>
            </w:tcMar>
          </w:tcPr>
          <w:p w14:paraId="5F1E0F3A"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&lt;loop_stmt&gt;</w:t>
            </w:r>
          </w:p>
        </w:tc>
        <w:tc>
          <w:tcPr>
            <w:tcW w:w="570" w:type="dxa"/>
            <w:tcMar>
              <w:top w:w="56" w:type="dxa"/>
              <w:left w:w="56" w:type="dxa"/>
              <w:bottom w:w="56" w:type="dxa"/>
              <w:right w:w="56" w:type="dxa"/>
            </w:tcMar>
          </w:tcPr>
          <w:p w14:paraId="1F3B198F"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39505599"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im in yr loopident &lt;loop_operator&gt; yr varident &lt;loop_condition&gt; &lt;linebreak&gt; &lt;stmt&gt; &lt;linebreak&gt; im outta yr loopident</w:t>
            </w:r>
          </w:p>
        </w:tc>
      </w:tr>
      <w:tr w:rsidR="0068360C" w14:paraId="25D91D12" w14:textId="77777777">
        <w:tc>
          <w:tcPr>
            <w:tcW w:w="2325" w:type="dxa"/>
            <w:tcMar>
              <w:top w:w="56" w:type="dxa"/>
              <w:left w:w="56" w:type="dxa"/>
              <w:bottom w:w="56" w:type="dxa"/>
              <w:right w:w="56" w:type="dxa"/>
            </w:tcMar>
          </w:tcPr>
          <w:p w14:paraId="7CBCD3F8"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&lt;loop_operator&gt;</w:t>
            </w:r>
          </w:p>
        </w:tc>
        <w:tc>
          <w:tcPr>
            <w:tcW w:w="570" w:type="dxa"/>
            <w:tcMar>
              <w:top w:w="56" w:type="dxa"/>
              <w:left w:w="56" w:type="dxa"/>
              <w:bottom w:w="56" w:type="dxa"/>
              <w:right w:w="56" w:type="dxa"/>
            </w:tcMar>
          </w:tcPr>
          <w:p w14:paraId="731CC814"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32349231"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uppin | nerfin</w:t>
            </w:r>
          </w:p>
        </w:tc>
      </w:tr>
      <w:tr w:rsidR="0068360C" w14:paraId="03D5BD0B" w14:textId="77777777">
        <w:tc>
          <w:tcPr>
            <w:tcW w:w="2325" w:type="dxa"/>
            <w:tcMar>
              <w:top w:w="56" w:type="dxa"/>
              <w:left w:w="56" w:type="dxa"/>
              <w:bottom w:w="56" w:type="dxa"/>
              <w:right w:w="56" w:type="dxa"/>
            </w:tcMar>
          </w:tcPr>
          <w:p w14:paraId="153D0905"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&lt;loop_condition&gt;</w:t>
            </w:r>
          </w:p>
        </w:tc>
        <w:tc>
          <w:tcPr>
            <w:tcW w:w="570" w:type="dxa"/>
            <w:tcMar>
              <w:top w:w="56" w:type="dxa"/>
              <w:left w:w="56" w:type="dxa"/>
              <w:bottom w:w="56" w:type="dxa"/>
              <w:right w:w="56" w:type="dxa"/>
            </w:tcMar>
          </w:tcPr>
          <w:p w14:paraId="618FB13F"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608FB313"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til &lt;expr&gt; | wile &lt;expr&gt;</w:t>
            </w:r>
          </w:p>
        </w:tc>
      </w:tr>
      <w:tr w:rsidR="0068360C" w14:paraId="49F1690D" w14:textId="77777777">
        <w:tc>
          <w:tcPr>
            <w:tcW w:w="2325" w:type="dxa"/>
            <w:tcMar>
              <w:top w:w="56" w:type="dxa"/>
              <w:left w:w="56" w:type="dxa"/>
              <w:bottom w:w="56" w:type="dxa"/>
              <w:right w:w="56" w:type="dxa"/>
            </w:tcMar>
          </w:tcPr>
          <w:p w14:paraId="39C1FA01"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&lt;str_concat&gt;</w:t>
            </w:r>
          </w:p>
        </w:tc>
        <w:tc>
          <w:tcPr>
            <w:tcW w:w="570" w:type="dxa"/>
            <w:tcMar>
              <w:top w:w="56" w:type="dxa"/>
              <w:left w:w="56" w:type="dxa"/>
              <w:bottom w:w="56" w:type="dxa"/>
              <w:right w:w="56" w:type="dxa"/>
            </w:tcMar>
          </w:tcPr>
          <w:p w14:paraId="61A0DC3E"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732E153B"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smoosh &lt;an_yarn&gt; an yarn</w:t>
            </w:r>
          </w:p>
        </w:tc>
      </w:tr>
      <w:tr w:rsidR="0068360C" w14:paraId="747EB439" w14:textId="77777777">
        <w:tc>
          <w:tcPr>
            <w:tcW w:w="2325" w:type="dxa"/>
            <w:tcMar>
              <w:top w:w="56" w:type="dxa"/>
              <w:left w:w="56" w:type="dxa"/>
              <w:bottom w:w="56" w:type="dxa"/>
              <w:right w:w="56" w:type="dxa"/>
            </w:tcMar>
          </w:tcPr>
          <w:p w14:paraId="4D57F1DC"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&lt;an_yarn&gt;</w:t>
            </w:r>
          </w:p>
        </w:tc>
        <w:tc>
          <w:tcPr>
            <w:tcW w:w="570" w:type="dxa"/>
            <w:tcMar>
              <w:top w:w="56" w:type="dxa"/>
              <w:left w:w="56" w:type="dxa"/>
              <w:bottom w:w="56" w:type="dxa"/>
              <w:right w:w="56" w:type="dxa"/>
            </w:tcMar>
          </w:tcPr>
          <w:p w14:paraId="41E67278"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40C22E80"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yarn | &lt;an_yarn&gt; an yarn</w:t>
            </w:r>
          </w:p>
        </w:tc>
      </w:tr>
      <w:tr w:rsidR="0068360C" w14:paraId="48378BF3" w14:textId="77777777">
        <w:tc>
          <w:tcPr>
            <w:tcW w:w="2325" w:type="dxa"/>
            <w:tcMar>
              <w:top w:w="56" w:type="dxa"/>
              <w:left w:w="56" w:type="dxa"/>
              <w:bottom w:w="56" w:type="dxa"/>
              <w:right w:w="56" w:type="dxa"/>
            </w:tcMar>
          </w:tcPr>
          <w:p w14:paraId="3BD4D2BD"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&lt;typecast_stmt&gt;</w:t>
            </w:r>
          </w:p>
        </w:tc>
        <w:tc>
          <w:tcPr>
            <w:tcW w:w="570" w:type="dxa"/>
            <w:tcMar>
              <w:top w:w="56" w:type="dxa"/>
              <w:left w:w="56" w:type="dxa"/>
              <w:bottom w:w="56" w:type="dxa"/>
              <w:right w:w="56" w:type="dxa"/>
            </w:tcMar>
          </w:tcPr>
          <w:p w14:paraId="6EA56304"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59D47FCC"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maek varident a type</w:t>
            </w:r>
          </w:p>
        </w:tc>
      </w:tr>
      <w:tr w:rsidR="0068360C" w14:paraId="06F22154" w14:textId="77777777">
        <w:tc>
          <w:tcPr>
            <w:tcW w:w="2325" w:type="dxa"/>
            <w:tcMar>
              <w:top w:w="56" w:type="dxa"/>
              <w:left w:w="56" w:type="dxa"/>
              <w:bottom w:w="56" w:type="dxa"/>
              <w:right w:w="56" w:type="dxa"/>
            </w:tcMar>
          </w:tcPr>
          <w:p w14:paraId="1600D720" w14:textId="77777777" w:rsidR="0068360C" w:rsidRDefault="0068360C" w:rsidP="0068360C">
            <w:pPr>
              <w:widowControl w:val="0"/>
              <w:pBdr>
                <w:top w:val="nil"/>
                <w:left w:val="nil"/>
                <w:bottom w:val="nil"/>
                <w:right w:val="nil"/>
                <w:between w:val="nil"/>
              </w:pBdr>
              <w:spacing w:line="240" w:lineRule="auto"/>
              <w:ind w:left="150"/>
              <w:jc w:val="center"/>
              <w:rPr>
                <w:rFonts w:ascii="IBM Plex Mono" w:eastAsia="IBM Plex Mono" w:hAnsi="IBM Plex Mono" w:cs="IBM Plex Mono"/>
              </w:rPr>
            </w:pPr>
            <w:r>
              <w:rPr>
                <w:rFonts w:ascii="IBM Plex Mono" w:eastAsia="IBM Plex Mono" w:hAnsi="IBM Plex Mono" w:cs="IBM Plex Mono"/>
              </w:rPr>
              <w:t>&lt;recast_stmt&gt;</w:t>
            </w:r>
          </w:p>
        </w:tc>
        <w:tc>
          <w:tcPr>
            <w:tcW w:w="570" w:type="dxa"/>
            <w:tcMar>
              <w:top w:w="56" w:type="dxa"/>
              <w:left w:w="56" w:type="dxa"/>
              <w:bottom w:w="56" w:type="dxa"/>
              <w:right w:w="56" w:type="dxa"/>
            </w:tcMar>
          </w:tcPr>
          <w:p w14:paraId="3949A50A" w14:textId="77777777" w:rsidR="0068360C" w:rsidRDefault="0068360C" w:rsidP="0068360C">
            <w:pPr>
              <w:widowControl w:val="0"/>
              <w:pBdr>
                <w:top w:val="nil"/>
                <w:left w:val="nil"/>
                <w:bottom w:val="nil"/>
                <w:right w:val="nil"/>
                <w:between w:val="nil"/>
              </w:pBdr>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7365" w:type="dxa"/>
            <w:tcMar>
              <w:top w:w="56" w:type="dxa"/>
              <w:left w:w="56" w:type="dxa"/>
              <w:bottom w:w="56" w:type="dxa"/>
              <w:right w:w="56" w:type="dxa"/>
            </w:tcMar>
          </w:tcPr>
          <w:p w14:paraId="594D563C" w14:textId="77777777" w:rsidR="0068360C" w:rsidRDefault="0068360C" w:rsidP="0068360C">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varident is now a type | varident r maek varident type</w:t>
            </w:r>
          </w:p>
        </w:tc>
      </w:tr>
    </w:tbl>
    <w:p w14:paraId="11F54BB7" w14:textId="77777777" w:rsidR="005B47F2" w:rsidRDefault="005B47F2">
      <w:pPr>
        <w:ind w:left="-735" w:right="-585"/>
        <w:rPr>
          <w:rFonts w:ascii="IBM Plex Sans" w:eastAsia="IBM Plex Sans" w:hAnsi="IBM Plex Sans" w:cs="IBM Plex Sans"/>
          <w:b/>
          <w:sz w:val="20"/>
          <w:szCs w:val="20"/>
        </w:rPr>
      </w:pPr>
    </w:p>
    <w:p w14:paraId="0A6667CD" w14:textId="77777777" w:rsidR="005B47F2" w:rsidRDefault="005B47F2">
      <w:pPr>
        <w:ind w:left="-735" w:right="-585"/>
        <w:rPr>
          <w:rFonts w:ascii="IBM Plex Sans" w:eastAsia="IBM Plex Sans" w:hAnsi="IBM Plex Sans" w:cs="IBM Plex Sans"/>
          <w:b/>
          <w:sz w:val="20"/>
          <w:szCs w:val="20"/>
        </w:rPr>
      </w:pPr>
    </w:p>
    <w:p w14:paraId="15A8DF6B" w14:textId="77777777" w:rsidR="005B47F2" w:rsidRDefault="00FF32B5">
      <w:pPr>
        <w:ind w:left="-735" w:right="-585"/>
        <w:rPr>
          <w:rFonts w:ascii="IBM Plex Sans" w:eastAsia="IBM Plex Sans" w:hAnsi="IBM Plex Sans" w:cs="IBM Plex Sans"/>
          <w:b/>
          <w:sz w:val="20"/>
          <w:szCs w:val="20"/>
        </w:rPr>
      </w:pPr>
      <w:r>
        <w:rPr>
          <w:rFonts w:ascii="IBM Plex Sans" w:eastAsia="IBM Plex Sans" w:hAnsi="IBM Plex Sans" w:cs="IBM Plex Sans"/>
          <w:b/>
          <w:sz w:val="20"/>
          <w:szCs w:val="20"/>
        </w:rPr>
        <w:t>NEWLY-ADDED LEXEMES</w:t>
      </w:r>
    </w:p>
    <w:p w14:paraId="0A8FCB57" w14:textId="77777777" w:rsidR="005B47F2" w:rsidRDefault="00FF32B5">
      <w:pPr>
        <w:ind w:left="-735" w:right="-585"/>
        <w:rPr>
          <w:rFonts w:ascii="IBM Plex Sans" w:eastAsia="IBM Plex Sans" w:hAnsi="IBM Plex Sans" w:cs="IBM Plex Sans"/>
          <w:sz w:val="20"/>
          <w:szCs w:val="20"/>
        </w:rPr>
      </w:pPr>
      <w:r>
        <w:rPr>
          <w:rFonts w:ascii="IBM Plex Sans" w:eastAsia="IBM Plex Sans" w:hAnsi="IBM Plex Sans" w:cs="IBM Plex Sans"/>
          <w:sz w:val="20"/>
          <w:szCs w:val="20"/>
        </w:rPr>
        <w:t>Put here the definition of the lexemes that have not yet been defined in Project Requirement 01.</w:t>
      </w:r>
    </w:p>
    <w:tbl>
      <w:tblPr>
        <w:tblStyle w:val="2"/>
        <w:tblW w:w="10260" w:type="dxa"/>
        <w:tblInd w:w="-6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7380"/>
      </w:tblGrid>
      <w:tr w:rsidR="005B47F2" w14:paraId="4A86A0C8" w14:textId="77777777">
        <w:tc>
          <w:tcPr>
            <w:tcW w:w="2880" w:type="dxa"/>
            <w:shd w:val="clear" w:color="auto" w:fill="auto"/>
            <w:tcMar>
              <w:top w:w="56" w:type="dxa"/>
              <w:left w:w="56" w:type="dxa"/>
              <w:bottom w:w="56" w:type="dxa"/>
              <w:right w:w="56" w:type="dxa"/>
            </w:tcMar>
          </w:tcPr>
          <w:p w14:paraId="49787650" w14:textId="77777777" w:rsidR="005B47F2" w:rsidRDefault="00FF32B5">
            <w:pPr>
              <w:widowControl w:val="0"/>
              <w:spacing w:line="240" w:lineRule="auto"/>
              <w:ind w:left="150"/>
              <w:jc w:val="center"/>
              <w:rPr>
                <w:rFonts w:ascii="IBM Plex Sans" w:eastAsia="IBM Plex Sans" w:hAnsi="IBM Plex Sans" w:cs="IBM Plex Sans"/>
                <w:b/>
              </w:rPr>
            </w:pPr>
            <w:r>
              <w:rPr>
                <w:rFonts w:ascii="IBM Plex Sans" w:eastAsia="IBM Plex Sans" w:hAnsi="IBM Plex Sans" w:cs="IBM Plex Sans"/>
                <w:b/>
              </w:rPr>
              <w:t>LEXEME</w:t>
            </w:r>
          </w:p>
        </w:tc>
        <w:tc>
          <w:tcPr>
            <w:tcW w:w="7380" w:type="dxa"/>
            <w:shd w:val="clear" w:color="auto" w:fill="auto"/>
            <w:tcMar>
              <w:top w:w="56" w:type="dxa"/>
              <w:left w:w="56" w:type="dxa"/>
              <w:bottom w:w="56" w:type="dxa"/>
              <w:right w:w="56" w:type="dxa"/>
            </w:tcMar>
          </w:tcPr>
          <w:p w14:paraId="2D5FAD43" w14:textId="77777777" w:rsidR="005B47F2" w:rsidRDefault="00FF32B5">
            <w:pPr>
              <w:widowControl w:val="0"/>
              <w:spacing w:line="240" w:lineRule="auto"/>
              <w:jc w:val="center"/>
              <w:rPr>
                <w:rFonts w:ascii="IBM Plex Sans" w:eastAsia="IBM Plex Sans" w:hAnsi="IBM Plex Sans" w:cs="IBM Plex Sans"/>
                <w:b/>
              </w:rPr>
            </w:pPr>
            <w:r>
              <w:rPr>
                <w:rFonts w:ascii="IBM Plex Sans" w:eastAsia="IBM Plex Sans" w:hAnsi="IBM Plex Sans" w:cs="IBM Plex Sans"/>
                <w:b/>
              </w:rPr>
              <w:t>Regular Expression</w:t>
            </w:r>
          </w:p>
        </w:tc>
      </w:tr>
      <w:tr w:rsidR="005B47F2" w14:paraId="418A20A6" w14:textId="77777777">
        <w:tc>
          <w:tcPr>
            <w:tcW w:w="2880" w:type="dxa"/>
            <w:shd w:val="clear" w:color="auto" w:fill="auto"/>
            <w:tcMar>
              <w:top w:w="56" w:type="dxa"/>
              <w:left w:w="56" w:type="dxa"/>
              <w:bottom w:w="56" w:type="dxa"/>
              <w:right w:w="56" w:type="dxa"/>
            </w:tcMar>
          </w:tcPr>
          <w:p w14:paraId="29D2F066" w14:textId="77777777" w:rsidR="005B47F2" w:rsidRDefault="00FF32B5">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AN</w:t>
            </w:r>
          </w:p>
        </w:tc>
        <w:tc>
          <w:tcPr>
            <w:tcW w:w="7380" w:type="dxa"/>
            <w:shd w:val="clear" w:color="auto" w:fill="auto"/>
            <w:tcMar>
              <w:top w:w="56" w:type="dxa"/>
              <w:left w:w="56" w:type="dxa"/>
              <w:bottom w:w="56" w:type="dxa"/>
              <w:right w:w="56" w:type="dxa"/>
            </w:tcMar>
          </w:tcPr>
          <w:p w14:paraId="1C5D476F" w14:textId="77777777" w:rsidR="005B47F2" w:rsidRDefault="00FF32B5">
            <w:pPr>
              <w:widowControl w:val="0"/>
              <w:spacing w:line="240" w:lineRule="auto"/>
              <w:jc w:val="center"/>
              <w:rPr>
                <w:rFonts w:ascii="IBM Plex Mono" w:eastAsia="IBM Plex Mono" w:hAnsi="IBM Plex Mono" w:cs="IBM Plex Mono"/>
              </w:rPr>
            </w:pPr>
            <w:r>
              <w:rPr>
                <w:rFonts w:ascii="IBM Plex Mono" w:eastAsia="IBM Plex Mono" w:hAnsi="IBM Plex Mono" w:cs="IBM Plex Mono"/>
              </w:rPr>
              <w:t>^an$</w:t>
            </w:r>
          </w:p>
        </w:tc>
      </w:tr>
      <w:tr w:rsidR="005B47F2" w14:paraId="25DE6746" w14:textId="77777777">
        <w:tc>
          <w:tcPr>
            <w:tcW w:w="2880" w:type="dxa"/>
            <w:shd w:val="clear" w:color="auto" w:fill="auto"/>
            <w:tcMar>
              <w:top w:w="56" w:type="dxa"/>
              <w:left w:w="56" w:type="dxa"/>
              <w:bottom w:w="56" w:type="dxa"/>
              <w:right w:w="56" w:type="dxa"/>
            </w:tcMar>
          </w:tcPr>
          <w:p w14:paraId="6B136A67" w14:textId="77777777" w:rsidR="005B47F2" w:rsidRDefault="00FF32B5">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NEWLINE</w:t>
            </w:r>
          </w:p>
        </w:tc>
        <w:tc>
          <w:tcPr>
            <w:tcW w:w="7380" w:type="dxa"/>
            <w:shd w:val="clear" w:color="auto" w:fill="auto"/>
            <w:tcMar>
              <w:top w:w="56" w:type="dxa"/>
              <w:left w:w="56" w:type="dxa"/>
              <w:bottom w:w="56" w:type="dxa"/>
              <w:right w:w="56" w:type="dxa"/>
            </w:tcMar>
          </w:tcPr>
          <w:p w14:paraId="62E5D30C" w14:textId="77777777" w:rsidR="005B47F2" w:rsidRDefault="00FF32B5">
            <w:pPr>
              <w:widowControl w:val="0"/>
              <w:spacing w:line="240" w:lineRule="auto"/>
              <w:jc w:val="center"/>
              <w:rPr>
                <w:rFonts w:ascii="IBM Plex Mono" w:eastAsia="IBM Plex Mono" w:hAnsi="IBM Plex Mono" w:cs="IBM Plex Mono"/>
              </w:rPr>
            </w:pPr>
            <w:r>
              <w:rPr>
                <w:rFonts w:ascii="IBM Plex Mono" w:eastAsia="IBM Plex Mono" w:hAnsi="IBM Plex Mono" w:cs="IBM Plex Mono"/>
              </w:rPr>
              <w:t>^\\n$</w:t>
            </w:r>
          </w:p>
        </w:tc>
      </w:tr>
      <w:tr w:rsidR="005B47F2" w14:paraId="409A9C29" w14:textId="77777777">
        <w:tc>
          <w:tcPr>
            <w:tcW w:w="2880" w:type="dxa"/>
            <w:shd w:val="clear" w:color="auto" w:fill="auto"/>
            <w:tcMar>
              <w:top w:w="56" w:type="dxa"/>
              <w:left w:w="56" w:type="dxa"/>
              <w:bottom w:w="56" w:type="dxa"/>
              <w:right w:w="56" w:type="dxa"/>
            </w:tcMar>
          </w:tcPr>
          <w:p w14:paraId="602CC231" w14:textId="77777777" w:rsidR="005B47F2" w:rsidRDefault="00FF32B5">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lastRenderedPageBreak/>
              <w:t>SOFTBREAK</w:t>
            </w:r>
          </w:p>
        </w:tc>
        <w:tc>
          <w:tcPr>
            <w:tcW w:w="7380" w:type="dxa"/>
            <w:shd w:val="clear" w:color="auto" w:fill="auto"/>
            <w:tcMar>
              <w:top w:w="56" w:type="dxa"/>
              <w:left w:w="56" w:type="dxa"/>
              <w:bottom w:w="56" w:type="dxa"/>
              <w:right w:w="56" w:type="dxa"/>
            </w:tcMar>
          </w:tcPr>
          <w:p w14:paraId="3022C2DE" w14:textId="77777777" w:rsidR="005B47F2" w:rsidRDefault="00FF32B5">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r>
      <w:tr w:rsidR="005B47F2" w14:paraId="0CF637FB" w14:textId="77777777">
        <w:tc>
          <w:tcPr>
            <w:tcW w:w="2880" w:type="dxa"/>
            <w:shd w:val="clear" w:color="auto" w:fill="auto"/>
            <w:tcMar>
              <w:top w:w="56" w:type="dxa"/>
              <w:left w:w="56" w:type="dxa"/>
              <w:bottom w:w="56" w:type="dxa"/>
              <w:right w:w="56" w:type="dxa"/>
            </w:tcMar>
          </w:tcPr>
          <w:p w14:paraId="06659EC0" w14:textId="77777777" w:rsidR="005B47F2" w:rsidRDefault="00FF32B5">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GTFO</w:t>
            </w:r>
          </w:p>
        </w:tc>
        <w:tc>
          <w:tcPr>
            <w:tcW w:w="7380" w:type="dxa"/>
            <w:shd w:val="clear" w:color="auto" w:fill="auto"/>
            <w:tcMar>
              <w:top w:w="56" w:type="dxa"/>
              <w:left w:w="56" w:type="dxa"/>
              <w:bottom w:w="56" w:type="dxa"/>
              <w:right w:w="56" w:type="dxa"/>
            </w:tcMar>
          </w:tcPr>
          <w:p w14:paraId="0387D4AA" w14:textId="77777777" w:rsidR="005B47F2" w:rsidRDefault="00FF32B5">
            <w:pPr>
              <w:widowControl w:val="0"/>
              <w:spacing w:line="240" w:lineRule="auto"/>
              <w:jc w:val="center"/>
              <w:rPr>
                <w:rFonts w:ascii="IBM Plex Mono" w:eastAsia="IBM Plex Mono" w:hAnsi="IBM Plex Mono" w:cs="IBM Plex Mono"/>
              </w:rPr>
            </w:pPr>
            <w:r>
              <w:rPr>
                <w:rFonts w:ascii="IBM Plex Mono" w:eastAsia="IBM Plex Mono" w:hAnsi="IBM Plex Mono" w:cs="IBM Plex Mono"/>
              </w:rPr>
              <w:t>^GTFO$</w:t>
            </w:r>
          </w:p>
        </w:tc>
      </w:tr>
    </w:tbl>
    <w:p w14:paraId="5CCE50D4" w14:textId="77777777" w:rsidR="005B47F2" w:rsidRDefault="00FF32B5">
      <w:pPr>
        <w:ind w:left="-735" w:right="-585"/>
        <w:rPr>
          <w:rFonts w:ascii="IBM Plex Sans" w:eastAsia="IBM Plex Sans" w:hAnsi="IBM Plex Sans" w:cs="IBM Plex Sans"/>
          <w:b/>
          <w:sz w:val="20"/>
          <w:szCs w:val="20"/>
        </w:rPr>
      </w:pPr>
      <w:r>
        <w:br w:type="page"/>
      </w:r>
    </w:p>
    <w:p w14:paraId="71FFBB24" w14:textId="77777777" w:rsidR="005B47F2" w:rsidRDefault="005B47F2">
      <w:pPr>
        <w:ind w:left="-735" w:right="-585"/>
        <w:rPr>
          <w:rFonts w:ascii="IBM Plex Sans" w:eastAsia="IBM Plex Sans" w:hAnsi="IBM Plex Sans" w:cs="IBM Plex Sans"/>
        </w:rPr>
        <w:sectPr w:rsidR="005B47F2">
          <w:headerReference w:type="default" r:id="rId10"/>
          <w:pgSz w:w="11909" w:h="16834"/>
          <w:pgMar w:top="1440" w:right="1440" w:bottom="1440" w:left="1440" w:header="0" w:footer="720" w:gutter="0"/>
          <w:pgNumType w:start="1"/>
          <w:cols w:space="720"/>
        </w:sectPr>
      </w:pPr>
    </w:p>
    <w:p w14:paraId="7ABB4405" w14:textId="77777777" w:rsidR="005B47F2" w:rsidRDefault="005B47F2">
      <w:pPr>
        <w:ind w:left="-735" w:right="-585"/>
        <w:rPr>
          <w:rFonts w:ascii="IBM Plex Sans" w:eastAsia="IBM Plex Sans" w:hAnsi="IBM Plex Sans" w:cs="IBM Plex Sans"/>
        </w:rPr>
      </w:pPr>
    </w:p>
    <w:tbl>
      <w:tblPr>
        <w:tblStyle w:val="1"/>
        <w:tblW w:w="14895" w:type="dxa"/>
        <w:tblInd w:w="-6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540"/>
        <w:gridCol w:w="12030"/>
      </w:tblGrid>
      <w:tr w:rsidR="000738E1" w14:paraId="75B87092" w14:textId="77777777">
        <w:tc>
          <w:tcPr>
            <w:tcW w:w="2325" w:type="dxa"/>
            <w:shd w:val="clear" w:color="auto" w:fill="auto"/>
            <w:tcMar>
              <w:top w:w="56" w:type="dxa"/>
              <w:left w:w="56" w:type="dxa"/>
              <w:bottom w:w="56" w:type="dxa"/>
              <w:right w:w="56" w:type="dxa"/>
            </w:tcMar>
          </w:tcPr>
          <w:p w14:paraId="7D2D5C0A" w14:textId="74D6AFD8" w:rsidR="000738E1" w:rsidRDefault="000738E1" w:rsidP="000738E1">
            <w:pPr>
              <w:widowControl w:val="0"/>
              <w:spacing w:line="240" w:lineRule="auto"/>
              <w:jc w:val="center"/>
              <w:rPr>
                <w:rFonts w:ascii="IBM Plex Sans" w:eastAsia="IBM Plex Sans" w:hAnsi="IBM Plex Sans" w:cs="IBM Plex Sans"/>
                <w:b/>
              </w:rPr>
            </w:pPr>
            <w:r>
              <w:rPr>
                <w:rFonts w:ascii="IBM Plex Sans" w:eastAsia="IBM Plex Sans" w:hAnsi="IBM Plex Sans" w:cs="IBM Plex Sans"/>
                <w:b/>
              </w:rPr>
              <w:t>LHS</w:t>
            </w:r>
          </w:p>
        </w:tc>
        <w:tc>
          <w:tcPr>
            <w:tcW w:w="540" w:type="dxa"/>
            <w:shd w:val="clear" w:color="auto" w:fill="auto"/>
            <w:tcMar>
              <w:top w:w="56" w:type="dxa"/>
              <w:left w:w="56" w:type="dxa"/>
              <w:bottom w:w="56" w:type="dxa"/>
              <w:right w:w="56" w:type="dxa"/>
            </w:tcMar>
          </w:tcPr>
          <w:p w14:paraId="5030DEF2" w14:textId="041E7C3D" w:rsidR="000738E1" w:rsidRDefault="000738E1" w:rsidP="000738E1">
            <w:pPr>
              <w:widowControl w:val="0"/>
              <w:spacing w:line="240" w:lineRule="auto"/>
              <w:jc w:val="center"/>
              <w:rPr>
                <w:rFonts w:ascii="IBM Plex Sans" w:eastAsia="IBM Plex Sans" w:hAnsi="IBM Plex Sans" w:cs="IBM Plex Sans"/>
                <w:b/>
              </w:rPr>
            </w:pPr>
            <w:r>
              <w:rPr>
                <w:rFonts w:ascii="IBM Plex Sans" w:eastAsia="IBM Plex Sans" w:hAnsi="IBM Plex Sans" w:cs="IBM Plex Sans"/>
                <w:b/>
              </w:rPr>
              <w:t>::=</w:t>
            </w:r>
          </w:p>
        </w:tc>
        <w:tc>
          <w:tcPr>
            <w:tcW w:w="12030" w:type="dxa"/>
            <w:shd w:val="clear" w:color="auto" w:fill="auto"/>
            <w:tcMar>
              <w:top w:w="56" w:type="dxa"/>
              <w:left w:w="56" w:type="dxa"/>
              <w:bottom w:w="56" w:type="dxa"/>
              <w:right w:w="56" w:type="dxa"/>
            </w:tcMar>
          </w:tcPr>
          <w:p w14:paraId="7DE5D8BB" w14:textId="6F0CD1D2" w:rsidR="000738E1" w:rsidRDefault="000738E1" w:rsidP="000738E1">
            <w:pPr>
              <w:widowControl w:val="0"/>
              <w:spacing w:line="240" w:lineRule="auto"/>
              <w:jc w:val="center"/>
              <w:rPr>
                <w:rFonts w:ascii="IBM Plex Sans" w:eastAsia="IBM Plex Sans" w:hAnsi="IBM Plex Sans" w:cs="IBM Plex Sans"/>
                <w:b/>
              </w:rPr>
            </w:pPr>
            <w:r>
              <w:rPr>
                <w:rFonts w:ascii="IBM Plex Sans" w:eastAsia="IBM Plex Sans" w:hAnsi="IBM Plex Sans" w:cs="IBM Plex Sans"/>
                <w:b/>
              </w:rPr>
              <w:t>RHS</w:t>
            </w:r>
          </w:p>
        </w:tc>
      </w:tr>
      <w:tr w:rsidR="000738E1" w14:paraId="59BA22C7" w14:textId="77777777" w:rsidTr="004A5B36">
        <w:tc>
          <w:tcPr>
            <w:tcW w:w="2325" w:type="dxa"/>
            <w:shd w:val="clear" w:color="auto" w:fill="632423" w:themeFill="accent2" w:themeFillShade="80"/>
            <w:tcMar>
              <w:top w:w="56" w:type="dxa"/>
              <w:left w:w="56" w:type="dxa"/>
              <w:bottom w:w="56" w:type="dxa"/>
              <w:right w:w="56" w:type="dxa"/>
            </w:tcMar>
          </w:tcPr>
          <w:p w14:paraId="3FC38DF2" w14:textId="25CE5A10"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&lt;program&gt;</w:t>
            </w:r>
          </w:p>
        </w:tc>
        <w:tc>
          <w:tcPr>
            <w:tcW w:w="540" w:type="dxa"/>
            <w:shd w:val="clear" w:color="auto" w:fill="EAD1DC"/>
            <w:tcMar>
              <w:top w:w="56" w:type="dxa"/>
              <w:left w:w="56" w:type="dxa"/>
              <w:bottom w:w="56" w:type="dxa"/>
              <w:right w:w="56" w:type="dxa"/>
            </w:tcMar>
          </w:tcPr>
          <w:p w14:paraId="4C294EF6" w14:textId="5E725D01"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EAD1DC"/>
            <w:tcMar>
              <w:top w:w="56" w:type="dxa"/>
              <w:left w:w="56" w:type="dxa"/>
              <w:bottom w:w="56" w:type="dxa"/>
              <w:right w:w="56" w:type="dxa"/>
            </w:tcMar>
          </w:tcPr>
          <w:p w14:paraId="59FBF6A0"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“Code Delimiter Start” &lt;linebreak&gt; </w:t>
            </w:r>
          </w:p>
          <w:p w14:paraId="32313E67"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&lt;stmt&gt; &lt;linebreak&gt; </w:t>
            </w:r>
          </w:p>
          <w:p w14:paraId="67C7093C" w14:textId="2633CCF0"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“Code Delimiter End”</w:t>
            </w:r>
          </w:p>
        </w:tc>
      </w:tr>
      <w:tr w:rsidR="000738E1" w14:paraId="5798D0D4" w14:textId="77777777">
        <w:tc>
          <w:tcPr>
            <w:tcW w:w="2325" w:type="dxa"/>
            <w:shd w:val="clear" w:color="auto" w:fill="EAD1DC"/>
            <w:tcMar>
              <w:top w:w="56" w:type="dxa"/>
              <w:left w:w="56" w:type="dxa"/>
              <w:bottom w:w="56" w:type="dxa"/>
              <w:right w:w="56" w:type="dxa"/>
            </w:tcMar>
          </w:tcPr>
          <w:p w14:paraId="54D52048" w14:textId="77777777" w:rsidR="000738E1" w:rsidRDefault="000738E1" w:rsidP="000738E1">
            <w:pPr>
              <w:widowControl w:val="0"/>
              <w:spacing w:line="240" w:lineRule="auto"/>
              <w:ind w:left="150"/>
              <w:jc w:val="center"/>
              <w:rPr>
                <w:rFonts w:ascii="IBM Plex Mono" w:eastAsia="IBM Plex Mono" w:hAnsi="IBM Plex Mono" w:cs="IBM Plex Mono"/>
              </w:rPr>
            </w:pPr>
          </w:p>
        </w:tc>
        <w:tc>
          <w:tcPr>
            <w:tcW w:w="540" w:type="dxa"/>
            <w:shd w:val="clear" w:color="auto" w:fill="EAD1DC"/>
            <w:tcMar>
              <w:top w:w="56" w:type="dxa"/>
              <w:left w:w="56" w:type="dxa"/>
              <w:bottom w:w="56" w:type="dxa"/>
              <w:right w:w="56" w:type="dxa"/>
            </w:tcMar>
          </w:tcPr>
          <w:p w14:paraId="0F444AE4" w14:textId="77777777" w:rsidR="000738E1" w:rsidRDefault="000738E1" w:rsidP="000738E1">
            <w:pPr>
              <w:widowControl w:val="0"/>
              <w:spacing w:line="240" w:lineRule="auto"/>
              <w:jc w:val="center"/>
              <w:rPr>
                <w:rFonts w:ascii="IBM Plex Mono" w:eastAsia="IBM Plex Mono" w:hAnsi="IBM Plex Mono" w:cs="IBM Plex Mono"/>
              </w:rPr>
            </w:pPr>
          </w:p>
        </w:tc>
        <w:tc>
          <w:tcPr>
            <w:tcW w:w="12030" w:type="dxa"/>
            <w:shd w:val="clear" w:color="auto" w:fill="EAD1DC"/>
            <w:tcMar>
              <w:top w:w="56" w:type="dxa"/>
              <w:left w:w="56" w:type="dxa"/>
              <w:bottom w:w="56" w:type="dxa"/>
              <w:right w:w="56" w:type="dxa"/>
            </w:tcMar>
          </w:tcPr>
          <w:p w14:paraId="263D2F16"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HAI</w:t>
            </w:r>
          </w:p>
          <w:p w14:paraId="1444219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VISIBLE A B C D E F</w:t>
            </w:r>
          </w:p>
          <w:p w14:paraId="263B9A3D" w14:textId="14C9FD25"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KTHXBYE</w:t>
            </w:r>
          </w:p>
        </w:tc>
      </w:tr>
      <w:tr w:rsidR="000738E1" w14:paraId="2B0D17DD" w14:textId="77777777" w:rsidTr="004A5B36">
        <w:tc>
          <w:tcPr>
            <w:tcW w:w="2325" w:type="dxa"/>
            <w:shd w:val="clear" w:color="auto" w:fill="632423" w:themeFill="accent2" w:themeFillShade="80"/>
            <w:tcMar>
              <w:top w:w="56" w:type="dxa"/>
              <w:left w:w="56" w:type="dxa"/>
              <w:bottom w:w="56" w:type="dxa"/>
              <w:right w:w="56" w:type="dxa"/>
            </w:tcMar>
          </w:tcPr>
          <w:p w14:paraId="1C903779" w14:textId="5D0EA0E7"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&lt;stmt&gt;</w:t>
            </w:r>
          </w:p>
        </w:tc>
        <w:tc>
          <w:tcPr>
            <w:tcW w:w="540" w:type="dxa"/>
            <w:shd w:val="clear" w:color="auto" w:fill="EAD1DC"/>
            <w:tcMar>
              <w:top w:w="56" w:type="dxa"/>
              <w:left w:w="56" w:type="dxa"/>
              <w:bottom w:w="56" w:type="dxa"/>
              <w:right w:w="56" w:type="dxa"/>
            </w:tcMar>
          </w:tcPr>
          <w:p w14:paraId="63ACEA5B" w14:textId="4431F933"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EAD1DC"/>
            <w:tcMar>
              <w:top w:w="56" w:type="dxa"/>
              <w:left w:w="56" w:type="dxa"/>
              <w:bottom w:w="56" w:type="dxa"/>
              <w:right w:w="56" w:type="dxa"/>
            </w:tcMar>
          </w:tcPr>
          <w:p w14:paraId="33972BB8"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&lt;stmt&gt; &lt;linebreak&gt; &lt;stmt2&gt; | </w:t>
            </w:r>
          </w:p>
          <w:p w14:paraId="4974F50E"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&lt;stmt2&gt; &lt;inline_comments&gt; | </w:t>
            </w:r>
          </w:p>
          <w:p w14:paraId="26E9F14E"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&lt;stmt2&gt;</w:t>
            </w:r>
          </w:p>
          <w:p w14:paraId="77DB014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X</w:t>
            </w:r>
          </w:p>
          <w:p w14:paraId="27CD90C9"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Stmt2 at first to prevent infinite loop</w:t>
            </w:r>
          </w:p>
          <w:p w14:paraId="14383049" w14:textId="77777777" w:rsidR="000738E1" w:rsidRDefault="000738E1" w:rsidP="000738E1">
            <w:pPr>
              <w:widowControl w:val="0"/>
              <w:spacing w:line="240" w:lineRule="auto"/>
              <w:rPr>
                <w:rFonts w:ascii="IBM Plex Mono" w:eastAsia="IBM Plex Mono" w:hAnsi="IBM Plex Mono" w:cs="IBM Plex Mono"/>
              </w:rPr>
            </w:pPr>
          </w:p>
          <w:p w14:paraId="4AA11C03"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&lt;stmt2&gt; &lt;linebreak&gt; &lt;stmt&gt; | </w:t>
            </w:r>
          </w:p>
          <w:p w14:paraId="21BC8179"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&lt;stmt2&gt; &lt;inline_comments&gt; | </w:t>
            </w:r>
          </w:p>
          <w:p w14:paraId="40056C00" w14:textId="57BFC563"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&lt;stmt2&gt;</w:t>
            </w:r>
          </w:p>
        </w:tc>
      </w:tr>
      <w:tr w:rsidR="000738E1" w14:paraId="2C1593A1" w14:textId="77777777">
        <w:tc>
          <w:tcPr>
            <w:tcW w:w="2325" w:type="dxa"/>
            <w:shd w:val="clear" w:color="auto" w:fill="EAD1DC"/>
            <w:tcMar>
              <w:top w:w="56" w:type="dxa"/>
              <w:left w:w="56" w:type="dxa"/>
              <w:bottom w:w="56" w:type="dxa"/>
              <w:right w:w="56" w:type="dxa"/>
            </w:tcMar>
          </w:tcPr>
          <w:p w14:paraId="30594749" w14:textId="097B3F5E"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&lt;stmt2&gt;</w:t>
            </w:r>
          </w:p>
        </w:tc>
        <w:tc>
          <w:tcPr>
            <w:tcW w:w="540" w:type="dxa"/>
            <w:shd w:val="clear" w:color="auto" w:fill="EAD1DC"/>
            <w:tcMar>
              <w:top w:w="56" w:type="dxa"/>
              <w:left w:w="56" w:type="dxa"/>
              <w:bottom w:w="56" w:type="dxa"/>
              <w:right w:w="56" w:type="dxa"/>
            </w:tcMar>
          </w:tcPr>
          <w:p w14:paraId="6C1098BA" w14:textId="5EFA3C6A"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EAD1DC"/>
            <w:tcMar>
              <w:top w:w="56" w:type="dxa"/>
              <w:left w:w="56" w:type="dxa"/>
              <w:bottom w:w="56" w:type="dxa"/>
              <w:right w:w="56" w:type="dxa"/>
            </w:tcMar>
          </w:tcPr>
          <w:p w14:paraId="504B2C91"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&lt;print&gt; | </w:t>
            </w:r>
          </w:p>
          <w:p w14:paraId="6EF9A5C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&lt;multi_comments&gt; | </w:t>
            </w:r>
          </w:p>
          <w:p w14:paraId="7A5A44E5"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&lt;variable_assignment&gt;| </w:t>
            </w:r>
          </w:p>
          <w:p w14:paraId="7411F19C"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&lt;input&gt; | </w:t>
            </w:r>
          </w:p>
          <w:p w14:paraId="6F6EE794"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&lt;cond_stmt&gt; | </w:t>
            </w:r>
          </w:p>
          <w:p w14:paraId="6493D2E0"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&lt;switch_stmnt&gt; | </w:t>
            </w:r>
          </w:p>
          <w:p w14:paraId="160DD9B5"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&lt;loop_stmt&gt; | </w:t>
            </w:r>
          </w:p>
          <w:p w14:paraId="2C65B1AC"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&lt;typecast_stmt&gt; | </w:t>
            </w:r>
          </w:p>
          <w:p w14:paraId="545DE0CF"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&lt;recast_stmt&gt; | </w:t>
            </w:r>
          </w:p>
          <w:p w14:paraId="128E6824" w14:textId="336BC36D"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&lt;str_concat&gt;</w:t>
            </w:r>
            <w:r w:rsidR="00DB4FEC">
              <w:rPr>
                <w:rFonts w:ascii="IBM Plex Mono" w:eastAsia="IBM Plex Mono" w:hAnsi="IBM Plex Mono" w:cs="IBM Plex Mono"/>
              </w:rPr>
              <w:t xml:space="preserve"> |</w:t>
            </w:r>
          </w:p>
          <w:p w14:paraId="67E67D3C" w14:textId="77777777" w:rsidR="00DB4FEC" w:rsidRDefault="00DB4FEC"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&lt;expr&gt; | </w:t>
            </w:r>
          </w:p>
          <w:p w14:paraId="350DF30C" w14:textId="77777777" w:rsidR="00F01182" w:rsidRDefault="00F01182" w:rsidP="000738E1">
            <w:pPr>
              <w:widowControl w:val="0"/>
              <w:spacing w:line="240" w:lineRule="auto"/>
              <w:rPr>
                <w:rFonts w:ascii="IBM Plex Mono" w:eastAsia="IBM Plex Mono" w:hAnsi="IBM Plex Mono" w:cs="IBM Plex Mono"/>
              </w:rPr>
            </w:pPr>
          </w:p>
          <w:p w14:paraId="11149948" w14:textId="013E84FE" w:rsidR="00F01182" w:rsidRDefault="00F01182" w:rsidP="000738E1">
            <w:pPr>
              <w:widowControl w:val="0"/>
              <w:spacing w:line="240" w:lineRule="auto"/>
              <w:rPr>
                <w:rFonts w:ascii="IBM Plex Mono" w:eastAsia="IBM Plex Mono" w:hAnsi="IBM Plex Mono" w:cs="IBM Plex Mono"/>
              </w:rPr>
            </w:pPr>
          </w:p>
          <w:p w14:paraId="5680AB4F" w14:textId="7F0CDD2F" w:rsidR="00C564B1" w:rsidRDefault="00C564B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Str concat moved to expr</w:t>
            </w:r>
          </w:p>
          <w:p w14:paraId="2B8E4FC8" w14:textId="5E5D4776" w:rsidR="00B83E26" w:rsidRDefault="00B83E26" w:rsidP="000738E1">
            <w:pPr>
              <w:widowControl w:val="0"/>
              <w:spacing w:line="240" w:lineRule="auto"/>
              <w:rPr>
                <w:rFonts w:ascii="IBM Plex Mono" w:eastAsia="IBM Plex Mono" w:hAnsi="IBM Plex Mono" w:cs="IBM Plex Mono"/>
              </w:rPr>
            </w:pPr>
            <w:r>
              <w:rPr>
                <w:rFonts w:ascii="IBM Plex Mono" w:eastAsia="IBM Plex Mono" w:hAnsi="IBM Plex Mono" w:cs="IBM Plex Mono"/>
              </w:rPr>
              <w:t>Typecast stmt moved to expr</w:t>
            </w:r>
          </w:p>
          <w:p w14:paraId="4866D566" w14:textId="1A844998" w:rsidR="00F01182" w:rsidRDefault="00F01182" w:rsidP="000738E1">
            <w:pPr>
              <w:widowControl w:val="0"/>
              <w:spacing w:line="240" w:lineRule="auto"/>
              <w:rPr>
                <w:rFonts w:ascii="IBM Plex Mono" w:eastAsia="IBM Plex Mono" w:hAnsi="IBM Plex Mono" w:cs="IBM Plex Mono"/>
              </w:rPr>
            </w:pPr>
          </w:p>
        </w:tc>
      </w:tr>
      <w:tr w:rsidR="000738E1" w14:paraId="1D06CB25" w14:textId="77777777" w:rsidTr="00896E0B">
        <w:tc>
          <w:tcPr>
            <w:tcW w:w="2325" w:type="dxa"/>
            <w:shd w:val="clear" w:color="auto" w:fill="92D050"/>
            <w:tcMar>
              <w:top w:w="56" w:type="dxa"/>
              <w:left w:w="56" w:type="dxa"/>
              <w:bottom w:w="56" w:type="dxa"/>
              <w:right w:w="56" w:type="dxa"/>
            </w:tcMar>
          </w:tcPr>
          <w:p w14:paraId="52CD5EB4" w14:textId="18FB1739"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lastRenderedPageBreak/>
              <w:t>&lt;</w:t>
            </w:r>
            <w:r w:rsidR="000606BF">
              <w:rPr>
                <w:rFonts w:ascii="IBM Plex Mono" w:eastAsia="IBM Plex Mono" w:hAnsi="IBM Plex Mono" w:cs="IBM Plex Mono"/>
              </w:rPr>
              <w:t>output</w:t>
            </w:r>
            <w:r>
              <w:rPr>
                <w:rFonts w:ascii="IBM Plex Mono" w:eastAsia="IBM Plex Mono" w:hAnsi="IBM Plex Mono" w:cs="IBM Plex Mono"/>
              </w:rPr>
              <w:t>&gt;</w:t>
            </w:r>
          </w:p>
        </w:tc>
        <w:tc>
          <w:tcPr>
            <w:tcW w:w="540" w:type="dxa"/>
            <w:shd w:val="clear" w:color="auto" w:fill="92D050"/>
            <w:tcMar>
              <w:top w:w="56" w:type="dxa"/>
              <w:left w:w="56" w:type="dxa"/>
              <w:bottom w:w="56" w:type="dxa"/>
              <w:right w:w="56" w:type="dxa"/>
            </w:tcMar>
          </w:tcPr>
          <w:p w14:paraId="2BB709B7" w14:textId="194DF979"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27FC81A8" w14:textId="12F0B32E"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“Output” &lt;</w:t>
            </w:r>
            <w:r w:rsidR="000606BF">
              <w:rPr>
                <w:rFonts w:ascii="IBM Plex Mono" w:eastAsia="IBM Plex Mono" w:hAnsi="IBM Plex Mono" w:cs="IBM Plex Mono"/>
              </w:rPr>
              <w:t>output</w:t>
            </w:r>
            <w:r>
              <w:rPr>
                <w:rFonts w:ascii="IBM Plex Mono" w:eastAsia="IBM Plex Mono" w:hAnsi="IBM Plex Mono" w:cs="IBM Plex Mono"/>
              </w:rPr>
              <w:t>_args&gt;</w:t>
            </w:r>
          </w:p>
        </w:tc>
      </w:tr>
      <w:tr w:rsidR="000738E1" w14:paraId="78DA2F11" w14:textId="77777777" w:rsidTr="00896E0B">
        <w:tc>
          <w:tcPr>
            <w:tcW w:w="2325" w:type="dxa"/>
            <w:shd w:val="clear" w:color="auto" w:fill="92D050"/>
            <w:tcMar>
              <w:top w:w="56" w:type="dxa"/>
              <w:left w:w="56" w:type="dxa"/>
              <w:bottom w:w="56" w:type="dxa"/>
              <w:right w:w="56" w:type="dxa"/>
            </w:tcMar>
          </w:tcPr>
          <w:p w14:paraId="28AC1E5D" w14:textId="3EAFF56F"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w:t>
            </w:r>
            <w:r w:rsidR="000606BF">
              <w:rPr>
                <w:rFonts w:ascii="IBM Plex Mono" w:eastAsia="IBM Plex Mono" w:hAnsi="IBM Plex Mono" w:cs="IBM Plex Mono"/>
              </w:rPr>
              <w:t>output</w:t>
            </w:r>
            <w:r>
              <w:rPr>
                <w:rFonts w:ascii="IBM Plex Mono" w:eastAsia="IBM Plex Mono" w:hAnsi="IBM Plex Mono" w:cs="IBM Plex Mono"/>
              </w:rPr>
              <w:t>_args&gt;</w:t>
            </w:r>
          </w:p>
        </w:tc>
        <w:tc>
          <w:tcPr>
            <w:tcW w:w="540" w:type="dxa"/>
            <w:shd w:val="clear" w:color="auto" w:fill="92D050"/>
            <w:tcMar>
              <w:top w:w="56" w:type="dxa"/>
              <w:left w:w="56" w:type="dxa"/>
              <w:bottom w:w="56" w:type="dxa"/>
              <w:right w:w="56" w:type="dxa"/>
            </w:tcMar>
          </w:tcPr>
          <w:p w14:paraId="6E159A0B" w14:textId="4C024D83"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1D6E7F24" w14:textId="030687B2"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w:t>
            </w:r>
            <w:r w:rsidR="000606BF">
              <w:rPr>
                <w:rFonts w:ascii="IBM Plex Mono" w:eastAsia="IBM Plex Mono" w:hAnsi="IBM Plex Mono" w:cs="IBM Plex Mono"/>
              </w:rPr>
              <w:t>output</w:t>
            </w:r>
            <w:r>
              <w:rPr>
                <w:rFonts w:ascii="IBM Plex Mono" w:eastAsia="IBM Plex Mono" w:hAnsi="IBM Plex Mono" w:cs="IBM Plex Mono"/>
              </w:rPr>
              <w:t>_args&gt; &lt;</w:t>
            </w:r>
            <w:r w:rsidR="000606BF">
              <w:rPr>
                <w:rFonts w:ascii="IBM Plex Mono" w:eastAsia="IBM Plex Mono" w:hAnsi="IBM Plex Mono" w:cs="IBM Plex Mono"/>
              </w:rPr>
              <w:t>output</w:t>
            </w:r>
            <w:r>
              <w:rPr>
                <w:rFonts w:ascii="IBM Plex Mono" w:eastAsia="IBM Plex Mono" w:hAnsi="IBM Plex Mono" w:cs="IBM Plex Mono"/>
              </w:rPr>
              <w:t xml:space="preserve">_args2&gt; | </w:t>
            </w:r>
          </w:p>
          <w:p w14:paraId="7FFD28FD"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w:t>
            </w:r>
            <w:r w:rsidR="000606BF">
              <w:rPr>
                <w:rFonts w:ascii="IBM Plex Mono" w:eastAsia="IBM Plex Mono" w:hAnsi="IBM Plex Mono" w:cs="IBM Plex Mono"/>
              </w:rPr>
              <w:t>output</w:t>
            </w:r>
            <w:r>
              <w:rPr>
                <w:rFonts w:ascii="IBM Plex Mono" w:eastAsia="IBM Plex Mono" w:hAnsi="IBM Plex Mono" w:cs="IBM Plex Mono"/>
              </w:rPr>
              <w:t>_args2&gt;</w:t>
            </w:r>
          </w:p>
          <w:p w14:paraId="4933A1DD" w14:textId="77777777" w:rsidR="00896E0B" w:rsidRDefault="00896E0B" w:rsidP="000738E1">
            <w:pPr>
              <w:widowControl w:val="0"/>
              <w:spacing w:line="240" w:lineRule="auto"/>
              <w:rPr>
                <w:rFonts w:ascii="IBM Plex Mono" w:eastAsia="IBM Plex Mono" w:hAnsi="IBM Plex Mono" w:cs="IBM Plex Mono"/>
              </w:rPr>
            </w:pPr>
          </w:p>
          <w:p w14:paraId="2C66118C" w14:textId="5F9498FA" w:rsidR="00896E0B" w:rsidRDefault="00896E0B" w:rsidP="000738E1">
            <w:pPr>
              <w:widowControl w:val="0"/>
              <w:spacing w:line="240" w:lineRule="auto"/>
              <w:rPr>
                <w:rFonts w:ascii="IBM Plex Mono" w:eastAsia="IBM Plex Mono" w:hAnsi="IBM Plex Mono" w:cs="IBM Plex Mono"/>
              </w:rPr>
            </w:pPr>
            <w:r>
              <w:rPr>
                <w:rFonts w:ascii="IBM Plex Mono" w:eastAsia="IBM Plex Mono" w:hAnsi="IBM Plex Mono" w:cs="IBM Plex Mono"/>
              </w:rPr>
              <w:t>X</w:t>
            </w:r>
          </w:p>
          <w:p w14:paraId="1E0DB79A" w14:textId="77777777" w:rsidR="00896E0B" w:rsidRDefault="00896E0B" w:rsidP="000738E1">
            <w:pPr>
              <w:widowControl w:val="0"/>
              <w:spacing w:line="240" w:lineRule="auto"/>
              <w:rPr>
                <w:rFonts w:ascii="IBM Plex Mono" w:eastAsia="IBM Plex Mono" w:hAnsi="IBM Plex Mono" w:cs="IBM Plex Mono"/>
              </w:rPr>
            </w:pPr>
          </w:p>
          <w:p w14:paraId="60AD7123" w14:textId="1314F7CC" w:rsidR="00896E0B" w:rsidRDefault="00896E0B"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&lt;output_args&gt; &lt;expr&gt; | &lt;expr&gt;</w:t>
            </w:r>
          </w:p>
        </w:tc>
      </w:tr>
      <w:tr w:rsidR="000738E1" w14:paraId="757082C9" w14:textId="77777777" w:rsidTr="00896E0B">
        <w:tc>
          <w:tcPr>
            <w:tcW w:w="2325" w:type="dxa"/>
            <w:shd w:val="clear" w:color="auto" w:fill="FF0000"/>
            <w:tcMar>
              <w:top w:w="56" w:type="dxa"/>
              <w:left w:w="56" w:type="dxa"/>
              <w:bottom w:w="56" w:type="dxa"/>
              <w:right w:w="56" w:type="dxa"/>
            </w:tcMar>
          </w:tcPr>
          <w:p w14:paraId="654C99D5" w14:textId="7E7E00E7"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w:t>
            </w:r>
            <w:r w:rsidR="000606BF">
              <w:rPr>
                <w:rFonts w:ascii="IBM Plex Mono" w:eastAsia="IBM Plex Mono" w:hAnsi="IBM Plex Mono" w:cs="IBM Plex Mono"/>
              </w:rPr>
              <w:t>output</w:t>
            </w:r>
            <w:r>
              <w:rPr>
                <w:rFonts w:ascii="IBM Plex Mono" w:eastAsia="IBM Plex Mono" w:hAnsi="IBM Plex Mono" w:cs="IBM Plex Mono"/>
              </w:rPr>
              <w:t>_args2&gt;</w:t>
            </w:r>
          </w:p>
        </w:tc>
        <w:tc>
          <w:tcPr>
            <w:tcW w:w="540" w:type="dxa"/>
            <w:shd w:val="clear" w:color="auto" w:fill="FF0000"/>
            <w:tcMar>
              <w:top w:w="56" w:type="dxa"/>
              <w:left w:w="56" w:type="dxa"/>
              <w:bottom w:w="56" w:type="dxa"/>
              <w:right w:w="56" w:type="dxa"/>
            </w:tcMar>
          </w:tcPr>
          <w:p w14:paraId="46B6678E" w14:textId="30F91D14"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FF0000"/>
            <w:tcMar>
              <w:top w:w="56" w:type="dxa"/>
              <w:left w:w="56" w:type="dxa"/>
              <w:bottom w:w="56" w:type="dxa"/>
              <w:right w:w="56" w:type="dxa"/>
            </w:tcMar>
          </w:tcPr>
          <w:p w14:paraId="46972AB2"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“Identifiers” | </w:t>
            </w:r>
          </w:p>
          <w:p w14:paraId="1292EF00" w14:textId="77777777" w:rsidR="00102E1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&lt;expr&gt;</w:t>
            </w:r>
            <w:r w:rsidR="00102E11">
              <w:rPr>
                <w:rFonts w:ascii="IBM Plex Mono" w:eastAsia="IBM Plex Mono" w:hAnsi="IBM Plex Mono" w:cs="IBM Plex Mono"/>
              </w:rPr>
              <w:t xml:space="preserve"> |</w:t>
            </w:r>
          </w:p>
          <w:p w14:paraId="105A5B62" w14:textId="5DF4C769"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&lt;literal&gt;</w:t>
            </w:r>
          </w:p>
        </w:tc>
      </w:tr>
      <w:tr w:rsidR="000738E1" w14:paraId="1FEC6213" w14:textId="77777777" w:rsidTr="008F7C75">
        <w:tc>
          <w:tcPr>
            <w:tcW w:w="2325" w:type="dxa"/>
            <w:shd w:val="clear" w:color="auto" w:fill="92D050"/>
            <w:tcMar>
              <w:top w:w="56" w:type="dxa"/>
              <w:left w:w="56" w:type="dxa"/>
              <w:bottom w:w="56" w:type="dxa"/>
              <w:right w:w="56" w:type="dxa"/>
            </w:tcMar>
          </w:tcPr>
          <w:p w14:paraId="78563E18" w14:textId="0E9D1D9F"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&lt;input&gt;</w:t>
            </w:r>
          </w:p>
        </w:tc>
        <w:tc>
          <w:tcPr>
            <w:tcW w:w="540" w:type="dxa"/>
            <w:shd w:val="clear" w:color="auto" w:fill="92D050"/>
            <w:tcMar>
              <w:top w:w="56" w:type="dxa"/>
              <w:left w:w="56" w:type="dxa"/>
              <w:bottom w:w="56" w:type="dxa"/>
              <w:right w:w="56" w:type="dxa"/>
            </w:tcMar>
          </w:tcPr>
          <w:p w14:paraId="1F992046" w14:textId="00154FB9"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5077D327" w14:textId="33BBC778"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“Input” “Identifiers”</w:t>
            </w:r>
          </w:p>
        </w:tc>
      </w:tr>
      <w:tr w:rsidR="000738E1" w14:paraId="38802478" w14:textId="77777777" w:rsidTr="000A4B01">
        <w:tc>
          <w:tcPr>
            <w:tcW w:w="2325" w:type="dxa"/>
            <w:shd w:val="clear" w:color="auto" w:fill="92D050"/>
            <w:tcMar>
              <w:top w:w="56" w:type="dxa"/>
              <w:left w:w="56" w:type="dxa"/>
              <w:bottom w:w="56" w:type="dxa"/>
              <w:right w:w="56" w:type="dxa"/>
            </w:tcMar>
          </w:tcPr>
          <w:p w14:paraId="4A7B43C0" w14:textId="3E35A2F1"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&lt;literal&gt;</w:t>
            </w:r>
          </w:p>
        </w:tc>
        <w:tc>
          <w:tcPr>
            <w:tcW w:w="540" w:type="dxa"/>
            <w:shd w:val="clear" w:color="auto" w:fill="92D050"/>
            <w:tcMar>
              <w:top w:w="56" w:type="dxa"/>
              <w:left w:w="56" w:type="dxa"/>
              <w:bottom w:w="56" w:type="dxa"/>
              <w:right w:w="56" w:type="dxa"/>
            </w:tcMar>
          </w:tcPr>
          <w:p w14:paraId="75E2F636" w14:textId="0F2BDC2B"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371CA0B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“Numbr Literal” | </w:t>
            </w:r>
          </w:p>
          <w:p w14:paraId="604EEB04"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“Numbar Literal” | </w:t>
            </w:r>
          </w:p>
          <w:p w14:paraId="4E9AE46D"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“Yarn Literal” | </w:t>
            </w:r>
          </w:p>
          <w:p w14:paraId="43589605" w14:textId="2739F99F"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“Troof Literal”</w:t>
            </w:r>
          </w:p>
        </w:tc>
      </w:tr>
      <w:tr w:rsidR="000738E1" w14:paraId="55CFEC89" w14:textId="77777777">
        <w:tc>
          <w:tcPr>
            <w:tcW w:w="2325" w:type="dxa"/>
            <w:shd w:val="clear" w:color="auto" w:fill="EAD1DC"/>
            <w:tcMar>
              <w:top w:w="56" w:type="dxa"/>
              <w:left w:w="56" w:type="dxa"/>
              <w:bottom w:w="56" w:type="dxa"/>
              <w:right w:w="56" w:type="dxa"/>
            </w:tcMar>
          </w:tcPr>
          <w:p w14:paraId="2703E397" w14:textId="4972C022"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&lt;number_literal&gt;</w:t>
            </w:r>
          </w:p>
        </w:tc>
        <w:tc>
          <w:tcPr>
            <w:tcW w:w="540" w:type="dxa"/>
            <w:shd w:val="clear" w:color="auto" w:fill="EAD1DC"/>
            <w:tcMar>
              <w:top w:w="56" w:type="dxa"/>
              <w:left w:w="56" w:type="dxa"/>
              <w:bottom w:w="56" w:type="dxa"/>
              <w:right w:w="56" w:type="dxa"/>
            </w:tcMar>
          </w:tcPr>
          <w:p w14:paraId="5B3EE315" w14:textId="3FCAB78A"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EAD1DC"/>
            <w:tcMar>
              <w:top w:w="56" w:type="dxa"/>
              <w:left w:w="56" w:type="dxa"/>
              <w:bottom w:w="56" w:type="dxa"/>
              <w:right w:w="56" w:type="dxa"/>
            </w:tcMar>
          </w:tcPr>
          <w:p w14:paraId="3772AA5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“Numbr Literal” | </w:t>
            </w:r>
          </w:p>
          <w:p w14:paraId="40DC12F4" w14:textId="44FE3768"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“Numbar Literal”</w:t>
            </w:r>
          </w:p>
        </w:tc>
      </w:tr>
      <w:tr w:rsidR="000738E1" w14:paraId="70BF3700" w14:textId="77777777">
        <w:tc>
          <w:tcPr>
            <w:tcW w:w="2325" w:type="dxa"/>
            <w:shd w:val="clear" w:color="auto" w:fill="EAD1DC"/>
            <w:tcMar>
              <w:top w:w="56" w:type="dxa"/>
              <w:left w:w="56" w:type="dxa"/>
              <w:bottom w:w="56" w:type="dxa"/>
              <w:right w:w="56" w:type="dxa"/>
            </w:tcMar>
          </w:tcPr>
          <w:p w14:paraId="24B23211" w14:textId="0DFC6066"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&lt;linebreak&gt;</w:t>
            </w:r>
          </w:p>
        </w:tc>
        <w:tc>
          <w:tcPr>
            <w:tcW w:w="540" w:type="dxa"/>
            <w:shd w:val="clear" w:color="auto" w:fill="EAD1DC"/>
            <w:tcMar>
              <w:top w:w="56" w:type="dxa"/>
              <w:left w:w="56" w:type="dxa"/>
              <w:bottom w:w="56" w:type="dxa"/>
              <w:right w:w="56" w:type="dxa"/>
            </w:tcMar>
          </w:tcPr>
          <w:p w14:paraId="63377809" w14:textId="08201193"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EAD1DC"/>
            <w:tcMar>
              <w:top w:w="56" w:type="dxa"/>
              <w:left w:w="56" w:type="dxa"/>
              <w:bottom w:w="56" w:type="dxa"/>
              <w:right w:w="56" w:type="dxa"/>
            </w:tcMar>
          </w:tcPr>
          <w:p w14:paraId="6204E482" w14:textId="5D24FD42"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“Newline” | “Softbreak”</w:t>
            </w:r>
          </w:p>
        </w:tc>
      </w:tr>
      <w:tr w:rsidR="000738E1" w14:paraId="639E7C61" w14:textId="77777777">
        <w:tc>
          <w:tcPr>
            <w:tcW w:w="2325" w:type="dxa"/>
            <w:shd w:val="clear" w:color="auto" w:fill="EAD1DC"/>
            <w:tcMar>
              <w:top w:w="56" w:type="dxa"/>
              <w:left w:w="56" w:type="dxa"/>
              <w:bottom w:w="56" w:type="dxa"/>
              <w:right w:w="56" w:type="dxa"/>
            </w:tcMar>
          </w:tcPr>
          <w:p w14:paraId="72ADEACA" w14:textId="0AAE9F4B"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&lt;multi_comments&gt;</w:t>
            </w:r>
          </w:p>
        </w:tc>
        <w:tc>
          <w:tcPr>
            <w:tcW w:w="540" w:type="dxa"/>
            <w:shd w:val="clear" w:color="auto" w:fill="EAD1DC"/>
            <w:tcMar>
              <w:top w:w="56" w:type="dxa"/>
              <w:left w:w="56" w:type="dxa"/>
              <w:bottom w:w="56" w:type="dxa"/>
              <w:right w:w="56" w:type="dxa"/>
            </w:tcMar>
          </w:tcPr>
          <w:p w14:paraId="151547E3" w14:textId="7123846D"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EAD1DC"/>
            <w:tcMar>
              <w:top w:w="56" w:type="dxa"/>
              <w:left w:w="56" w:type="dxa"/>
              <w:bottom w:w="56" w:type="dxa"/>
              <w:right w:w="56" w:type="dxa"/>
            </w:tcMar>
          </w:tcPr>
          <w:p w14:paraId="57B9DB60"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“Multiline Comment Delimiter Start” “Comment” &lt;linebreak&gt; “Multiline Comment Delimiter End” | </w:t>
            </w:r>
          </w:p>
          <w:p w14:paraId="296A0715" w14:textId="1021D60F"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“Multiline Comment Delimiter Start” “Comment” &lt;linebreak&gt; &lt;comment&gt; “Multiline Comment Delimiter End” </w:t>
            </w:r>
          </w:p>
        </w:tc>
      </w:tr>
      <w:tr w:rsidR="000738E1" w14:paraId="6F4923C3" w14:textId="77777777">
        <w:tc>
          <w:tcPr>
            <w:tcW w:w="2325" w:type="dxa"/>
            <w:shd w:val="clear" w:color="auto" w:fill="EAD1DC"/>
            <w:tcMar>
              <w:top w:w="56" w:type="dxa"/>
              <w:left w:w="56" w:type="dxa"/>
              <w:bottom w:w="56" w:type="dxa"/>
              <w:right w:w="56" w:type="dxa"/>
            </w:tcMar>
          </w:tcPr>
          <w:p w14:paraId="52168794" w14:textId="7641AF77"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lastRenderedPageBreak/>
              <w:t>&lt;comment&gt;</w:t>
            </w:r>
          </w:p>
        </w:tc>
        <w:tc>
          <w:tcPr>
            <w:tcW w:w="540" w:type="dxa"/>
            <w:shd w:val="clear" w:color="auto" w:fill="EAD1DC"/>
            <w:tcMar>
              <w:top w:w="56" w:type="dxa"/>
              <w:left w:w="56" w:type="dxa"/>
              <w:bottom w:w="56" w:type="dxa"/>
              <w:right w:w="56" w:type="dxa"/>
            </w:tcMar>
          </w:tcPr>
          <w:p w14:paraId="455C19A6" w14:textId="71F938F7"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EAD1DC"/>
            <w:tcMar>
              <w:top w:w="56" w:type="dxa"/>
              <w:left w:w="56" w:type="dxa"/>
              <w:bottom w:w="56" w:type="dxa"/>
              <w:right w:w="56" w:type="dxa"/>
            </w:tcMar>
          </w:tcPr>
          <w:p w14:paraId="2979ECAD"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&lt;comment&gt; &lt;comment2&gt; | </w:t>
            </w:r>
          </w:p>
          <w:p w14:paraId="2B5B794C" w14:textId="45797B1F"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&lt;comment2&gt;</w:t>
            </w:r>
          </w:p>
        </w:tc>
      </w:tr>
      <w:tr w:rsidR="000738E1" w14:paraId="07AAB30C" w14:textId="77777777">
        <w:tc>
          <w:tcPr>
            <w:tcW w:w="2325" w:type="dxa"/>
            <w:shd w:val="clear" w:color="auto" w:fill="EAD1DC"/>
            <w:tcMar>
              <w:top w:w="56" w:type="dxa"/>
              <w:left w:w="56" w:type="dxa"/>
              <w:bottom w:w="56" w:type="dxa"/>
              <w:right w:w="56" w:type="dxa"/>
            </w:tcMar>
          </w:tcPr>
          <w:p w14:paraId="63EDD0CC" w14:textId="08F98E4B"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&lt;comment2&gt;</w:t>
            </w:r>
          </w:p>
        </w:tc>
        <w:tc>
          <w:tcPr>
            <w:tcW w:w="540" w:type="dxa"/>
            <w:shd w:val="clear" w:color="auto" w:fill="EAD1DC"/>
            <w:tcMar>
              <w:top w:w="56" w:type="dxa"/>
              <w:left w:w="56" w:type="dxa"/>
              <w:bottom w:w="56" w:type="dxa"/>
              <w:right w:w="56" w:type="dxa"/>
            </w:tcMar>
          </w:tcPr>
          <w:p w14:paraId="356FFDBF" w14:textId="3E0D2430"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EAD1DC"/>
            <w:tcMar>
              <w:top w:w="56" w:type="dxa"/>
              <w:left w:w="56" w:type="dxa"/>
              <w:bottom w:w="56" w:type="dxa"/>
              <w:right w:w="56" w:type="dxa"/>
            </w:tcMar>
          </w:tcPr>
          <w:p w14:paraId="246667D9" w14:textId="31C185A8"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&lt;literal&gt; &lt;linebreak&gt;</w:t>
            </w:r>
          </w:p>
        </w:tc>
      </w:tr>
      <w:tr w:rsidR="000738E1" w14:paraId="73A916AE" w14:textId="77777777" w:rsidTr="0013035B">
        <w:tc>
          <w:tcPr>
            <w:tcW w:w="2325" w:type="dxa"/>
            <w:shd w:val="clear" w:color="auto" w:fill="F2DBDB" w:themeFill="accent2" w:themeFillTint="33"/>
            <w:tcMar>
              <w:top w:w="56" w:type="dxa"/>
              <w:left w:w="56" w:type="dxa"/>
              <w:bottom w:w="56" w:type="dxa"/>
              <w:right w:w="56" w:type="dxa"/>
            </w:tcMar>
          </w:tcPr>
          <w:p w14:paraId="3AA38437" w14:textId="47B45B4E"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&lt;inline_comments&gt;</w:t>
            </w:r>
          </w:p>
        </w:tc>
        <w:tc>
          <w:tcPr>
            <w:tcW w:w="540" w:type="dxa"/>
            <w:shd w:val="clear" w:color="auto" w:fill="EAD1DC"/>
            <w:tcMar>
              <w:top w:w="56" w:type="dxa"/>
              <w:left w:w="56" w:type="dxa"/>
              <w:bottom w:w="56" w:type="dxa"/>
              <w:right w:w="56" w:type="dxa"/>
            </w:tcMar>
          </w:tcPr>
          <w:p w14:paraId="2E13F5F1" w14:textId="703E6547"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EAD1DC"/>
            <w:tcMar>
              <w:top w:w="56" w:type="dxa"/>
              <w:left w:w="56" w:type="dxa"/>
              <w:bottom w:w="56" w:type="dxa"/>
              <w:right w:w="56" w:type="dxa"/>
            </w:tcMar>
          </w:tcPr>
          <w:p w14:paraId="4ECEEEB9" w14:textId="7CF4C125"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“Inline Comment Delimiter” “Comment”</w:t>
            </w:r>
          </w:p>
        </w:tc>
      </w:tr>
      <w:tr w:rsidR="000738E1" w14:paraId="122FABE1" w14:textId="77777777" w:rsidTr="000A4B01">
        <w:tc>
          <w:tcPr>
            <w:tcW w:w="2325" w:type="dxa"/>
            <w:shd w:val="clear" w:color="auto" w:fill="92D050"/>
            <w:tcMar>
              <w:top w:w="56" w:type="dxa"/>
              <w:left w:w="56" w:type="dxa"/>
              <w:bottom w:w="56" w:type="dxa"/>
              <w:right w:w="56" w:type="dxa"/>
            </w:tcMar>
          </w:tcPr>
          <w:p w14:paraId="38D80B7F" w14:textId="7F29B3E4"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&lt;variable_assignment&gt;</w:t>
            </w:r>
          </w:p>
        </w:tc>
        <w:tc>
          <w:tcPr>
            <w:tcW w:w="540" w:type="dxa"/>
            <w:shd w:val="clear" w:color="auto" w:fill="92D050"/>
            <w:tcMar>
              <w:top w:w="56" w:type="dxa"/>
              <w:left w:w="56" w:type="dxa"/>
              <w:bottom w:w="56" w:type="dxa"/>
              <w:right w:w="56" w:type="dxa"/>
            </w:tcMar>
          </w:tcPr>
          <w:p w14:paraId="533DCB65" w14:textId="265AF28E"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525C613E"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“Variable Declaration” “Identifiers” | </w:t>
            </w:r>
          </w:p>
          <w:p w14:paraId="3D0B6050"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“Variable Declaration” “Identifiers” “Variable Declaration Assignment” &lt;literal&gt; | </w:t>
            </w:r>
          </w:p>
          <w:p w14:paraId="787AC044"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“Variable Declaration” “Identifiers” “Variable Declaration Assignment” “Identifiers” | </w:t>
            </w:r>
          </w:p>
          <w:p w14:paraId="182EDD6D"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“Variable Declaration” “Identifiers” “Variable Declaration Assignment” &lt;expr&gt; | </w:t>
            </w:r>
          </w:p>
          <w:p w14:paraId="58F167A7"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“Identifiers” “Variable Assignment” “Identifiers” | </w:t>
            </w:r>
          </w:p>
          <w:p w14:paraId="40224F54"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“Identifiers” “Variable Assignment” &lt;literal&gt; | </w:t>
            </w:r>
          </w:p>
          <w:p w14:paraId="5BCE3E0F" w14:textId="7F4A254D"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“Identifiers” “Variable Assignment” &lt;expr&gt;</w:t>
            </w:r>
          </w:p>
        </w:tc>
      </w:tr>
      <w:tr w:rsidR="000738E1" w14:paraId="3DD4ACCC" w14:textId="77777777" w:rsidTr="00922DC8">
        <w:tc>
          <w:tcPr>
            <w:tcW w:w="2325" w:type="dxa"/>
            <w:shd w:val="clear" w:color="auto" w:fill="92D050"/>
            <w:tcMar>
              <w:top w:w="56" w:type="dxa"/>
              <w:left w:w="56" w:type="dxa"/>
              <w:bottom w:w="56" w:type="dxa"/>
              <w:right w:w="56" w:type="dxa"/>
            </w:tcMar>
          </w:tcPr>
          <w:p w14:paraId="49E195D4" w14:textId="5E303F7B"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&lt;expr&gt;</w:t>
            </w:r>
          </w:p>
        </w:tc>
        <w:tc>
          <w:tcPr>
            <w:tcW w:w="540" w:type="dxa"/>
            <w:shd w:val="clear" w:color="auto" w:fill="92D050"/>
            <w:tcMar>
              <w:top w:w="56" w:type="dxa"/>
              <w:left w:w="56" w:type="dxa"/>
              <w:bottom w:w="56" w:type="dxa"/>
              <w:right w:w="56" w:type="dxa"/>
            </w:tcMar>
          </w:tcPr>
          <w:p w14:paraId="6E3DBD9B" w14:textId="2D4AA896"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392FD005"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&lt;bool_expr&gt; |</w:t>
            </w:r>
          </w:p>
          <w:p w14:paraId="40C6FE28" w14:textId="5795AEDA" w:rsidR="00A01BEA"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&lt;infinite_arity_expr&gt;</w:t>
            </w:r>
            <w:r w:rsidR="00A01BEA">
              <w:rPr>
                <w:rFonts w:ascii="IBM Plex Mono" w:eastAsia="IBM Plex Mono" w:hAnsi="IBM Plex Mono" w:cs="IBM Plex Mono"/>
              </w:rPr>
              <w:t xml:space="preserve"> |</w:t>
            </w:r>
          </w:p>
          <w:p w14:paraId="2461C826" w14:textId="5648234F" w:rsidR="00C564B1" w:rsidRDefault="00C564B1" w:rsidP="000738E1">
            <w:pPr>
              <w:widowControl w:val="0"/>
              <w:spacing w:line="240" w:lineRule="auto"/>
              <w:rPr>
                <w:rFonts w:ascii="IBM Plex Mono" w:eastAsia="IBM Plex Mono" w:hAnsi="IBM Plex Mono" w:cs="IBM Plex Mono"/>
              </w:rPr>
            </w:pPr>
          </w:p>
          <w:p w14:paraId="287F6ECF" w14:textId="4CF04FD2" w:rsidR="00C564B1" w:rsidRDefault="00C564B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Added</w:t>
            </w:r>
          </w:p>
          <w:p w14:paraId="50941778" w14:textId="77777777" w:rsidR="00C564B1" w:rsidRDefault="00C564B1" w:rsidP="000738E1">
            <w:pPr>
              <w:widowControl w:val="0"/>
              <w:spacing w:line="240" w:lineRule="auto"/>
              <w:rPr>
                <w:rFonts w:ascii="IBM Plex Mono" w:eastAsia="IBM Plex Mono" w:hAnsi="IBM Plex Mono" w:cs="IBM Plex Mono"/>
              </w:rPr>
            </w:pPr>
          </w:p>
          <w:p w14:paraId="7A19761A" w14:textId="4201BBFD" w:rsidR="00C564B1" w:rsidRDefault="00C564B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&lt;str_concat&gt;</w:t>
            </w:r>
          </w:p>
        </w:tc>
      </w:tr>
      <w:tr w:rsidR="000738E1" w14:paraId="4742F5F5" w14:textId="77777777" w:rsidTr="00922DC8">
        <w:tc>
          <w:tcPr>
            <w:tcW w:w="2325" w:type="dxa"/>
            <w:shd w:val="clear" w:color="auto" w:fill="92D050"/>
            <w:tcMar>
              <w:top w:w="56" w:type="dxa"/>
              <w:left w:w="56" w:type="dxa"/>
              <w:bottom w:w="56" w:type="dxa"/>
              <w:right w:w="56" w:type="dxa"/>
            </w:tcMar>
          </w:tcPr>
          <w:p w14:paraId="22F5D093" w14:textId="516C3BFD" w:rsidR="000738E1" w:rsidRDefault="000738E1" w:rsidP="000738E1">
            <w:pPr>
              <w:widowControl w:val="0"/>
              <w:spacing w:line="240" w:lineRule="auto"/>
              <w:ind w:left="150"/>
              <w:jc w:val="center"/>
              <w:rPr>
                <w:rFonts w:ascii="IBM Plex Mono" w:eastAsia="IBM Plex Mono" w:hAnsi="IBM Plex Mono" w:cs="IBM Plex Mono"/>
              </w:rPr>
            </w:pPr>
            <w:commentRangeStart w:id="6"/>
            <w:r>
              <w:rPr>
                <w:rFonts w:ascii="IBM Plex Mono" w:eastAsia="IBM Plex Mono" w:hAnsi="IBM Plex Mono" w:cs="IBM Plex Mono"/>
              </w:rPr>
              <w:t>&lt;bool_expr&gt;</w:t>
            </w:r>
          </w:p>
        </w:tc>
        <w:tc>
          <w:tcPr>
            <w:tcW w:w="540" w:type="dxa"/>
            <w:shd w:val="clear" w:color="auto" w:fill="92D050"/>
            <w:tcMar>
              <w:top w:w="56" w:type="dxa"/>
              <w:left w:w="56" w:type="dxa"/>
              <w:bottom w:w="56" w:type="dxa"/>
              <w:right w:w="56" w:type="dxa"/>
            </w:tcMar>
          </w:tcPr>
          <w:p w14:paraId="4B4F4F4C" w14:textId="610456B0"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55303A2E"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“Not Boolean Operator” &lt;expr&gt; | </w:t>
            </w:r>
          </w:p>
          <w:p w14:paraId="2E77DC16" w14:textId="3634D126"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&lt;binary_exp&gt;</w:t>
            </w:r>
            <w:commentRangeEnd w:id="6"/>
            <w:r w:rsidR="0051182B">
              <w:rPr>
                <w:rStyle w:val="CommentReference"/>
              </w:rPr>
              <w:commentReference w:id="6"/>
            </w:r>
          </w:p>
        </w:tc>
      </w:tr>
      <w:tr w:rsidR="000738E1" w14:paraId="45AC7B32" w14:textId="77777777" w:rsidTr="00922DC8">
        <w:tc>
          <w:tcPr>
            <w:tcW w:w="2325" w:type="dxa"/>
            <w:shd w:val="clear" w:color="auto" w:fill="92D050"/>
            <w:tcMar>
              <w:top w:w="56" w:type="dxa"/>
              <w:left w:w="56" w:type="dxa"/>
              <w:bottom w:w="56" w:type="dxa"/>
              <w:right w:w="56" w:type="dxa"/>
            </w:tcMar>
          </w:tcPr>
          <w:p w14:paraId="6EE29A28" w14:textId="2FAAB3B5"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&lt;binary_exp&gt;</w:t>
            </w:r>
          </w:p>
        </w:tc>
        <w:tc>
          <w:tcPr>
            <w:tcW w:w="540" w:type="dxa"/>
            <w:shd w:val="clear" w:color="auto" w:fill="92D050"/>
            <w:tcMar>
              <w:top w:w="56" w:type="dxa"/>
              <w:left w:w="56" w:type="dxa"/>
              <w:bottom w:w="56" w:type="dxa"/>
              <w:right w:w="56" w:type="dxa"/>
            </w:tcMar>
          </w:tcPr>
          <w:p w14:paraId="0640EECA" w14:textId="668207C3"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6E54F740"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&lt;binary_math_operator&gt; | </w:t>
            </w:r>
            <w:r>
              <w:rPr>
                <w:rFonts w:ascii="IBM Plex Mono" w:eastAsia="IBM Plex Mono" w:hAnsi="IBM Plex Mono" w:cs="IBM Plex Mono"/>
              </w:rPr>
              <w:br/>
              <w:t>&lt;binary_bool_operator&gt; |</w:t>
            </w:r>
          </w:p>
          <w:p w14:paraId="4C9E335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&lt;literal&gt; |</w:t>
            </w:r>
          </w:p>
          <w:p w14:paraId="202CD70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“Identifiers”</w:t>
            </w:r>
            <w:r w:rsidR="00A01BEA">
              <w:rPr>
                <w:rFonts w:ascii="IBM Plex Mono" w:eastAsia="IBM Plex Mono" w:hAnsi="IBM Plex Mono" w:cs="IBM Plex Mono"/>
              </w:rPr>
              <w:t xml:space="preserve"> |</w:t>
            </w:r>
          </w:p>
          <w:p w14:paraId="04157169" w14:textId="73428268" w:rsidR="00A01BEA" w:rsidRDefault="00A01BEA"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&lt;comparison_operator&gt;</w:t>
            </w:r>
          </w:p>
        </w:tc>
      </w:tr>
      <w:tr w:rsidR="000738E1" w14:paraId="2863BD14" w14:textId="77777777" w:rsidTr="0013035B">
        <w:tc>
          <w:tcPr>
            <w:tcW w:w="2325" w:type="dxa"/>
            <w:shd w:val="clear" w:color="auto" w:fill="92D050"/>
            <w:tcMar>
              <w:top w:w="56" w:type="dxa"/>
              <w:left w:w="56" w:type="dxa"/>
              <w:bottom w:w="56" w:type="dxa"/>
              <w:right w:w="56" w:type="dxa"/>
            </w:tcMar>
          </w:tcPr>
          <w:p w14:paraId="04FF13E5" w14:textId="129573DF"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&lt;binary_math_operator&gt;</w:t>
            </w:r>
          </w:p>
        </w:tc>
        <w:tc>
          <w:tcPr>
            <w:tcW w:w="540" w:type="dxa"/>
            <w:shd w:val="clear" w:color="auto" w:fill="92D050"/>
            <w:tcMar>
              <w:top w:w="56" w:type="dxa"/>
              <w:left w:w="56" w:type="dxa"/>
              <w:bottom w:w="56" w:type="dxa"/>
              <w:right w:w="56" w:type="dxa"/>
            </w:tcMar>
          </w:tcPr>
          <w:p w14:paraId="48AAECCA" w14:textId="0E19D802"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2B371893"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“Math Operator” &lt;binary_math_operator&gt; “Expression AND Operator” &lt;binary_math_operator&gt;|</w:t>
            </w:r>
          </w:p>
          <w:p w14:paraId="7BB67F17"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“Math Operator” &lt;binary_math_operator&gt; “Expression AND Operator” &lt;literal&gt;|</w:t>
            </w:r>
          </w:p>
          <w:p w14:paraId="23367E55"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lastRenderedPageBreak/>
              <w:t>“Math Operator” &lt;binary_math_operator&gt; “Expression AND Operator” “Identifiers”|</w:t>
            </w:r>
          </w:p>
          <w:p w14:paraId="7C9948C9"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“Math Operator” &lt;literal&gt; “Expression AND Operator” &lt;binary_math_operator&gt;|</w:t>
            </w:r>
          </w:p>
          <w:p w14:paraId="1F8A32E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“Math Operator” &lt;literal&gt; “Expression AND Operator” &lt;literal&gt;|</w:t>
            </w:r>
          </w:p>
          <w:p w14:paraId="13D02A6E"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“Math Operator” &lt;literal&gt; “Expression AND Operator” “Identifiers”|</w:t>
            </w:r>
          </w:p>
          <w:p w14:paraId="33F87542"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“Math Operator” “Identifiers” “Expression AND Operator” &lt;binary_math_operator&gt;|</w:t>
            </w:r>
          </w:p>
          <w:p w14:paraId="5DB740C3"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“Math Operator” “Identifiers” “Expression AND Operator” &lt;literal&gt;|</w:t>
            </w:r>
          </w:p>
          <w:p w14:paraId="5A3C663C"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“Math Operator” “Identifiers” “Expression AND Operator” “Identifiers”|</w:t>
            </w:r>
          </w:p>
          <w:p w14:paraId="5A2AED21" w14:textId="77777777" w:rsidR="000738E1" w:rsidRDefault="000738E1" w:rsidP="000738E1">
            <w:pPr>
              <w:widowControl w:val="0"/>
              <w:spacing w:line="240" w:lineRule="auto"/>
              <w:rPr>
                <w:rFonts w:ascii="IBM Plex Mono" w:eastAsia="IBM Plex Mono" w:hAnsi="IBM Plex Mono" w:cs="IBM Plex Mono"/>
              </w:rPr>
            </w:pPr>
          </w:p>
          <w:p w14:paraId="3BD7E2F4"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Math Operator” &lt;binary_math_operator&gt; “Expression AND Operator” &lt;binary_math_operator&gt;|</w:t>
            </w:r>
          </w:p>
          <w:p w14:paraId="642A8DE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Math Operator” &lt;binary_math_operator&gt; “Expression AND Operator” &lt;literal&gt;|</w:t>
            </w:r>
          </w:p>
          <w:p w14:paraId="4F93640F"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Math Operator” &lt;binary_math_operator&gt; “Expression AND Operator” “Identifiers”|</w:t>
            </w:r>
          </w:p>
          <w:p w14:paraId="64727EA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Math Operator” &lt;literal&gt; “Expression AND Operator” &lt;binary_math_operator&gt;|</w:t>
            </w:r>
          </w:p>
          <w:p w14:paraId="1772638E"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Math Operator” &lt;literal&gt; “Expression AND Operator” &lt;literal&gt;|</w:t>
            </w:r>
          </w:p>
          <w:p w14:paraId="1A61F49D"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Math Operator” &lt;literal&gt; “Expression AND Operator” “Identifiers”|</w:t>
            </w:r>
          </w:p>
          <w:p w14:paraId="3AF1DD17"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Math Operator” “Identifiers” “Expression AND Operator” &lt;binary_math_operator&gt;|</w:t>
            </w:r>
          </w:p>
          <w:p w14:paraId="6BBB7BB7"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Math Operator” “Identifiers” “Expression AND Operator” &lt;literal&gt;|</w:t>
            </w:r>
          </w:p>
          <w:p w14:paraId="1949342F" w14:textId="12861CCF"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Math Operator” “Identifiers” “Expression AND Operator” “Identifiers”</w:t>
            </w:r>
          </w:p>
        </w:tc>
      </w:tr>
      <w:tr w:rsidR="000738E1" w14:paraId="3D7322A4" w14:textId="77777777" w:rsidTr="002E091A">
        <w:tc>
          <w:tcPr>
            <w:tcW w:w="2325" w:type="dxa"/>
            <w:shd w:val="clear" w:color="auto" w:fill="92D050"/>
            <w:tcMar>
              <w:top w:w="56" w:type="dxa"/>
              <w:left w:w="56" w:type="dxa"/>
              <w:bottom w:w="56" w:type="dxa"/>
              <w:right w:w="56" w:type="dxa"/>
            </w:tcMar>
          </w:tcPr>
          <w:p w14:paraId="15595F1E" w14:textId="6C477060" w:rsidR="000738E1" w:rsidRDefault="000738E1" w:rsidP="000738E1">
            <w:pPr>
              <w:widowControl w:val="0"/>
              <w:spacing w:line="240" w:lineRule="auto"/>
              <w:ind w:left="150"/>
              <w:jc w:val="center"/>
              <w:rPr>
                <w:rFonts w:ascii="IBM Plex Mono" w:eastAsia="IBM Plex Mono" w:hAnsi="IBM Plex Mono" w:cs="IBM Plex Mono"/>
              </w:rPr>
            </w:pPr>
            <w:commentRangeStart w:id="7"/>
            <w:r>
              <w:rPr>
                <w:rFonts w:ascii="IBM Plex Mono" w:eastAsia="IBM Plex Mono" w:hAnsi="IBM Plex Mono" w:cs="IBM Plex Mono"/>
              </w:rPr>
              <w:lastRenderedPageBreak/>
              <w:t>&lt;</w:t>
            </w:r>
            <w:r w:rsidRPr="00091EA0">
              <w:rPr>
                <w:rFonts w:ascii="IBM Plex Mono" w:eastAsia="IBM Plex Mono" w:hAnsi="IBM Plex Mono" w:cs="IBM Plex Mono"/>
              </w:rPr>
              <w:t>binary_bool_operator</w:t>
            </w:r>
            <w:r>
              <w:rPr>
                <w:rFonts w:ascii="IBM Plex Mono" w:eastAsia="IBM Plex Mono" w:hAnsi="IBM Plex Mono" w:cs="IBM Plex Mono"/>
              </w:rPr>
              <w:t>&gt;</w:t>
            </w:r>
            <w:commentRangeEnd w:id="7"/>
            <w:r>
              <w:commentReference w:id="7"/>
            </w:r>
          </w:p>
        </w:tc>
        <w:tc>
          <w:tcPr>
            <w:tcW w:w="540" w:type="dxa"/>
            <w:shd w:val="clear" w:color="auto" w:fill="92D050"/>
            <w:tcMar>
              <w:top w:w="56" w:type="dxa"/>
              <w:left w:w="56" w:type="dxa"/>
              <w:bottom w:w="56" w:type="dxa"/>
              <w:right w:w="56" w:type="dxa"/>
            </w:tcMar>
          </w:tcPr>
          <w:p w14:paraId="20A2B3E1" w14:textId="77777777" w:rsidR="000738E1" w:rsidRDefault="000738E1" w:rsidP="000738E1">
            <w:pPr>
              <w:widowControl w:val="0"/>
              <w:spacing w:line="240" w:lineRule="auto"/>
              <w:jc w:val="center"/>
              <w:rPr>
                <w:rFonts w:ascii="IBM Plex Mono" w:eastAsia="IBM Plex Mono" w:hAnsi="IBM Plex Mono" w:cs="IBM Plex Mono"/>
              </w:rPr>
            </w:pPr>
          </w:p>
        </w:tc>
        <w:tc>
          <w:tcPr>
            <w:tcW w:w="12030" w:type="dxa"/>
            <w:shd w:val="clear" w:color="auto" w:fill="92D050"/>
            <w:tcMar>
              <w:top w:w="56" w:type="dxa"/>
              <w:left w:w="56" w:type="dxa"/>
              <w:bottom w:w="56" w:type="dxa"/>
              <w:right w:w="56" w:type="dxa"/>
            </w:tcMar>
          </w:tcPr>
          <w:p w14:paraId="0B0C943A"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 &lt;expr&gt; AN &lt;expr&gt; |</w:t>
            </w:r>
          </w:p>
          <w:p w14:paraId="7C9F1E5A"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 &lt;expr&gt; AN “Identifiers” |</w:t>
            </w:r>
          </w:p>
          <w:p w14:paraId="7F5C661E"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 &lt;expr&gt; AN &lt;literal&gt; |</w:t>
            </w:r>
          </w:p>
          <w:p w14:paraId="16C67DD1" w14:textId="77777777" w:rsidR="000738E1" w:rsidRDefault="000738E1" w:rsidP="000738E1">
            <w:pPr>
              <w:widowControl w:val="0"/>
              <w:spacing w:line="240" w:lineRule="auto"/>
              <w:rPr>
                <w:rFonts w:ascii="IBM Plex Mono" w:eastAsia="IBM Plex Mono" w:hAnsi="IBM Plex Mono" w:cs="IBM Plex Mono"/>
              </w:rPr>
            </w:pPr>
          </w:p>
          <w:p w14:paraId="57D58A93"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 &lt;literal&gt; AN &lt;expr&gt; |</w:t>
            </w:r>
          </w:p>
          <w:p w14:paraId="36320677"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 &lt;literal&gt; AN “Identifiers” |</w:t>
            </w:r>
          </w:p>
          <w:p w14:paraId="382ECDA3"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 &lt;literal&gt; AN &lt;literal&gt; |</w:t>
            </w:r>
          </w:p>
          <w:p w14:paraId="7693A7D9" w14:textId="77777777" w:rsidR="000738E1" w:rsidRDefault="000738E1" w:rsidP="000738E1">
            <w:pPr>
              <w:widowControl w:val="0"/>
              <w:spacing w:line="240" w:lineRule="auto"/>
              <w:rPr>
                <w:rFonts w:ascii="IBM Plex Mono" w:eastAsia="IBM Plex Mono" w:hAnsi="IBM Plex Mono" w:cs="IBM Plex Mono"/>
              </w:rPr>
            </w:pPr>
          </w:p>
          <w:p w14:paraId="199B3488"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 “Identifiers” AN &lt;expr&gt; |</w:t>
            </w:r>
          </w:p>
          <w:p w14:paraId="723B1341"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 “Identifiers” AN “Identifiers” |</w:t>
            </w:r>
          </w:p>
          <w:p w14:paraId="28D639C6" w14:textId="5F5E9A40"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“Boolean Operator” “Identifiers” AN &lt;literal&gt; </w:t>
            </w:r>
          </w:p>
        </w:tc>
      </w:tr>
      <w:tr w:rsidR="000738E1" w14:paraId="04DDA7B8" w14:textId="77777777" w:rsidTr="002F05D8">
        <w:tc>
          <w:tcPr>
            <w:tcW w:w="2325" w:type="dxa"/>
            <w:shd w:val="clear" w:color="auto" w:fill="92D050"/>
            <w:tcMar>
              <w:top w:w="56" w:type="dxa"/>
              <w:left w:w="56" w:type="dxa"/>
              <w:bottom w:w="56" w:type="dxa"/>
              <w:right w:w="56" w:type="dxa"/>
            </w:tcMar>
          </w:tcPr>
          <w:p w14:paraId="0504D2E3" w14:textId="66FEAF21"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&lt;comparison_ope</w:t>
            </w:r>
            <w:r>
              <w:rPr>
                <w:rFonts w:ascii="IBM Plex Mono" w:eastAsia="IBM Plex Mono" w:hAnsi="IBM Plex Mono" w:cs="IBM Plex Mono"/>
              </w:rPr>
              <w:lastRenderedPageBreak/>
              <w:t>rator&gt;</w:t>
            </w:r>
          </w:p>
        </w:tc>
        <w:tc>
          <w:tcPr>
            <w:tcW w:w="540" w:type="dxa"/>
            <w:shd w:val="clear" w:color="auto" w:fill="92D050"/>
            <w:tcMar>
              <w:top w:w="56" w:type="dxa"/>
              <w:left w:w="56" w:type="dxa"/>
              <w:bottom w:w="56" w:type="dxa"/>
              <w:right w:w="56" w:type="dxa"/>
            </w:tcMar>
          </w:tcPr>
          <w:p w14:paraId="251AF1C2" w14:textId="539162DF" w:rsidR="000738E1" w:rsidRDefault="000738E1" w:rsidP="000738E1">
            <w:pPr>
              <w:widowControl w:val="0"/>
              <w:spacing w:line="240" w:lineRule="auto"/>
              <w:jc w:val="center"/>
              <w:rPr>
                <w:rFonts w:ascii="IBM Plex Mono" w:eastAsia="IBM Plex Mono" w:hAnsi="IBM Plex Mono" w:cs="IBM Plex Mono"/>
              </w:rPr>
            </w:pPr>
          </w:p>
        </w:tc>
        <w:tc>
          <w:tcPr>
            <w:tcW w:w="12030" w:type="dxa"/>
            <w:shd w:val="clear" w:color="auto" w:fill="92D050"/>
            <w:tcMar>
              <w:top w:w="56" w:type="dxa"/>
              <w:left w:w="56" w:type="dxa"/>
              <w:bottom w:w="56" w:type="dxa"/>
              <w:right w:w="56" w:type="dxa"/>
            </w:tcMar>
          </w:tcPr>
          <w:p w14:paraId="6D00DB6C"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“Comparison Operator” &lt;expr&gt; AN &lt;expr&gt; |</w:t>
            </w:r>
          </w:p>
          <w:p w14:paraId="54EEA0B0" w14:textId="68F75B8D"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lastRenderedPageBreak/>
              <w:t xml:space="preserve">“Comparison Operator” &lt;expr1&gt; </w:t>
            </w:r>
            <w:r w:rsidR="00BF2442">
              <w:rPr>
                <w:rFonts w:ascii="IBM Plex Mono" w:eastAsia="IBM Plex Mono" w:hAnsi="IBM Plex Mono" w:cs="IBM Plex Mono"/>
              </w:rPr>
              <w:t xml:space="preserve">AN </w:t>
            </w:r>
            <w:r>
              <w:rPr>
                <w:rFonts w:ascii="IBM Plex Mono" w:eastAsia="IBM Plex Mono" w:hAnsi="IBM Plex Mono" w:cs="IBM Plex Mono"/>
              </w:rPr>
              <w:t>“Comparison Math Operator” &lt;expr1&gt; AN &lt;expr&gt;</w:t>
            </w:r>
          </w:p>
          <w:p w14:paraId="619773DA" w14:textId="77777777" w:rsidR="000738E1" w:rsidRDefault="000738E1" w:rsidP="000738E1">
            <w:pPr>
              <w:widowControl w:val="0"/>
              <w:spacing w:line="240" w:lineRule="auto"/>
              <w:rPr>
                <w:rFonts w:ascii="IBM Plex Mono" w:eastAsia="IBM Plex Mono" w:hAnsi="IBM Plex Mono" w:cs="IBM Plex Mono"/>
              </w:rPr>
            </w:pPr>
          </w:p>
          <w:p w14:paraId="0A444BF7"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*expr1 must result to same value</w:t>
            </w:r>
          </w:p>
          <w:p w14:paraId="15B96829" w14:textId="0B8AF5B5" w:rsidR="000738E1" w:rsidRDefault="000738E1" w:rsidP="000738E1">
            <w:pPr>
              <w:widowControl w:val="0"/>
              <w:spacing w:line="240" w:lineRule="auto"/>
              <w:rPr>
                <w:rFonts w:ascii="IBM Plex Mono" w:eastAsia="IBM Plex Mono" w:hAnsi="IBM Plex Mono" w:cs="IBM Plex Mono"/>
              </w:rPr>
            </w:pPr>
          </w:p>
        </w:tc>
      </w:tr>
      <w:tr w:rsidR="000738E1" w14:paraId="71BCE76B" w14:textId="77777777" w:rsidTr="00922DC8">
        <w:tc>
          <w:tcPr>
            <w:tcW w:w="2325" w:type="dxa"/>
            <w:shd w:val="clear" w:color="auto" w:fill="92D050"/>
            <w:tcMar>
              <w:top w:w="56" w:type="dxa"/>
              <w:left w:w="56" w:type="dxa"/>
              <w:bottom w:w="56" w:type="dxa"/>
              <w:right w:w="56" w:type="dxa"/>
            </w:tcMar>
          </w:tcPr>
          <w:p w14:paraId="4677E182" w14:textId="4B077B0D"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lastRenderedPageBreak/>
              <w:t>&lt;infinite_arity_expr&gt;</w:t>
            </w:r>
          </w:p>
        </w:tc>
        <w:tc>
          <w:tcPr>
            <w:tcW w:w="540" w:type="dxa"/>
            <w:shd w:val="clear" w:color="auto" w:fill="92D050"/>
            <w:tcMar>
              <w:top w:w="56" w:type="dxa"/>
              <w:left w:w="56" w:type="dxa"/>
              <w:bottom w:w="56" w:type="dxa"/>
              <w:right w:w="56" w:type="dxa"/>
            </w:tcMar>
          </w:tcPr>
          <w:p w14:paraId="001323C1" w14:textId="53AD29AD"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5BE3C4B6"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all of &lt;literal&gt; an &lt;literal&gt; &lt;infite_arity_expr_end1&gt;</w:t>
            </w:r>
          </w:p>
          <w:p w14:paraId="4BFE5800"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x</w:t>
            </w:r>
          </w:p>
          <w:p w14:paraId="7782E8B0" w14:textId="77777777" w:rsidR="000738E1" w:rsidRDefault="000738E1" w:rsidP="000738E1">
            <w:pPr>
              <w:widowControl w:val="0"/>
              <w:spacing w:line="240" w:lineRule="auto"/>
              <w:rPr>
                <w:rFonts w:ascii="IBM Plex Mono" w:eastAsia="IBM Plex Mono" w:hAnsi="IBM Plex Mono" w:cs="IBM Plex Mono"/>
              </w:rPr>
            </w:pPr>
          </w:p>
          <w:p w14:paraId="7425AF54" w14:textId="31F724A9"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w:t>
            </w:r>
            <w:r w:rsidRPr="00031F23">
              <w:rPr>
                <w:rFonts w:ascii="IBM Plex Mono" w:eastAsia="IBM Plex Mono" w:hAnsi="IBM Plex Mono" w:cs="IBM Plex Mono"/>
              </w:rPr>
              <w:t>Infinite Boolean Operator</w:t>
            </w:r>
            <w:r>
              <w:rPr>
                <w:rFonts w:ascii="IBM Plex Mono" w:eastAsia="IBM Plex Mono" w:hAnsi="IBM Plex Mono" w:cs="IBM Plex Mono"/>
              </w:rPr>
              <w:t xml:space="preserve">” </w:t>
            </w:r>
            <w:commentRangeStart w:id="8"/>
            <w:r>
              <w:rPr>
                <w:rFonts w:ascii="IBM Plex Mono" w:eastAsia="IBM Plex Mono" w:hAnsi="IBM Plex Mono" w:cs="IBM Plex Mono"/>
              </w:rPr>
              <w:t>&lt;</w:t>
            </w:r>
            <w:r w:rsidR="00111356">
              <w:rPr>
                <w:rFonts w:ascii="IBM Plex Mono" w:eastAsia="IBM Plex Mono" w:hAnsi="IBM Plex Mono" w:cs="IBM Plex Mono"/>
              </w:rPr>
              <w:t>bool_expr</w:t>
            </w:r>
            <w:r>
              <w:rPr>
                <w:rFonts w:ascii="IBM Plex Mono" w:eastAsia="IBM Plex Mono" w:hAnsi="IBM Plex Mono" w:cs="IBM Plex Mono"/>
              </w:rPr>
              <w:t>&gt;</w:t>
            </w:r>
            <w:commentRangeEnd w:id="8"/>
            <w:r>
              <w:commentReference w:id="8"/>
            </w:r>
            <w:r>
              <w:rPr>
                <w:rFonts w:ascii="IBM Plex Mono" w:eastAsia="IBM Plex Mono" w:hAnsi="IBM Plex Mono" w:cs="IBM Plex Mono"/>
              </w:rPr>
              <w:t xml:space="preserve"> an </w:t>
            </w:r>
            <w:commentRangeStart w:id="9"/>
            <w:r>
              <w:rPr>
                <w:rFonts w:ascii="IBM Plex Mono" w:eastAsia="IBM Plex Mono" w:hAnsi="IBM Plex Mono" w:cs="IBM Plex Mono"/>
              </w:rPr>
              <w:t>&lt;</w:t>
            </w:r>
            <w:r w:rsidR="00111356">
              <w:rPr>
                <w:rFonts w:ascii="IBM Plex Mono" w:eastAsia="IBM Plex Mono" w:hAnsi="IBM Plex Mono" w:cs="IBM Plex Mono"/>
              </w:rPr>
              <w:t>bool_expr</w:t>
            </w:r>
            <w:r>
              <w:rPr>
                <w:rFonts w:ascii="IBM Plex Mono" w:eastAsia="IBM Plex Mono" w:hAnsi="IBM Plex Mono" w:cs="IBM Plex Mono"/>
              </w:rPr>
              <w:t>&gt;</w:t>
            </w:r>
            <w:commentRangeEnd w:id="9"/>
            <w:r>
              <w:commentReference w:id="9"/>
            </w:r>
            <w:r>
              <w:rPr>
                <w:rFonts w:ascii="IBM Plex Mono" w:eastAsia="IBM Plex Mono" w:hAnsi="IBM Plex Mono" w:cs="IBM Plex Mono"/>
              </w:rPr>
              <w:t xml:space="preserve"> &lt;infite_arity_expr_end1&gt;</w:t>
            </w:r>
          </w:p>
          <w:p w14:paraId="794F4953" w14:textId="3524B295" w:rsidR="000738E1" w:rsidRDefault="000738E1" w:rsidP="000738E1">
            <w:pPr>
              <w:widowControl w:val="0"/>
              <w:spacing w:line="240" w:lineRule="auto"/>
              <w:rPr>
                <w:rFonts w:ascii="IBM Plex Mono" w:eastAsia="IBM Plex Mono" w:hAnsi="IBM Plex Mono" w:cs="IBM Plex Mono"/>
              </w:rPr>
            </w:pPr>
          </w:p>
        </w:tc>
      </w:tr>
      <w:tr w:rsidR="000738E1" w14:paraId="5C2A5F39" w14:textId="77777777" w:rsidTr="00922DC8">
        <w:tc>
          <w:tcPr>
            <w:tcW w:w="2325" w:type="dxa"/>
            <w:shd w:val="clear" w:color="auto" w:fill="92D050"/>
            <w:tcMar>
              <w:top w:w="56" w:type="dxa"/>
              <w:left w:w="56" w:type="dxa"/>
              <w:bottom w:w="56" w:type="dxa"/>
              <w:right w:w="56" w:type="dxa"/>
            </w:tcMar>
          </w:tcPr>
          <w:p w14:paraId="7706DB7E" w14:textId="7E1C8D9A" w:rsidR="000738E1" w:rsidRDefault="000738E1" w:rsidP="000738E1">
            <w:pPr>
              <w:widowControl w:val="0"/>
              <w:spacing w:line="240" w:lineRule="auto"/>
              <w:ind w:left="150"/>
              <w:jc w:val="center"/>
              <w:rPr>
                <w:rFonts w:ascii="IBM Plex Mono" w:eastAsia="IBM Plex Mono" w:hAnsi="IBM Plex Mono" w:cs="IBM Plex Mono"/>
              </w:rPr>
            </w:pPr>
            <w:commentRangeStart w:id="10"/>
            <w:r>
              <w:rPr>
                <w:rFonts w:ascii="IBM Plex Mono" w:eastAsia="IBM Plex Mono" w:hAnsi="IBM Plex Mono" w:cs="IBM Plex Mono"/>
              </w:rPr>
              <w:t>&lt;infinite_arity_expr_operand&gt;</w:t>
            </w:r>
            <w:commentRangeStart w:id="11"/>
          </w:p>
        </w:tc>
        <w:commentRangeEnd w:id="11"/>
        <w:tc>
          <w:tcPr>
            <w:tcW w:w="540" w:type="dxa"/>
            <w:shd w:val="clear" w:color="auto" w:fill="92D050"/>
            <w:tcMar>
              <w:top w:w="56" w:type="dxa"/>
              <w:left w:w="56" w:type="dxa"/>
              <w:bottom w:w="56" w:type="dxa"/>
              <w:right w:w="56" w:type="dxa"/>
            </w:tcMar>
          </w:tcPr>
          <w:p w14:paraId="5D1F7911" w14:textId="28714D00" w:rsidR="000738E1" w:rsidRDefault="000738E1" w:rsidP="000738E1">
            <w:pPr>
              <w:widowControl w:val="0"/>
              <w:spacing w:line="240" w:lineRule="auto"/>
              <w:jc w:val="center"/>
              <w:rPr>
                <w:rFonts w:ascii="IBM Plex Mono" w:eastAsia="IBM Plex Mono" w:hAnsi="IBM Plex Mono" w:cs="IBM Plex Mono"/>
              </w:rPr>
            </w:pPr>
          </w:p>
        </w:tc>
        <w:tc>
          <w:tcPr>
            <w:tcW w:w="12030" w:type="dxa"/>
            <w:shd w:val="clear" w:color="auto" w:fill="92D050"/>
            <w:tcMar>
              <w:top w:w="56" w:type="dxa"/>
              <w:left w:w="56" w:type="dxa"/>
              <w:bottom w:w="56" w:type="dxa"/>
              <w:right w:w="56" w:type="dxa"/>
            </w:tcMar>
          </w:tcPr>
          <w:p w14:paraId="2D8F39CD"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Operator”/“Not Boolean Operator” &lt;infinite_arity_expr_operand&gt; AN &lt;infinite_arity_expr_operand&gt; |</w:t>
            </w:r>
          </w:p>
          <w:p w14:paraId="6AA936D3"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Operator”/“Not Boolean Operator”  &lt;infinite_arity_expr_operand&gt; AN “Identifiers” |</w:t>
            </w:r>
          </w:p>
          <w:p w14:paraId="78A9362F"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Operator”/“Not Boolean Operator” &lt;infinite_arity_expr_operand&gt; AN &lt;literal&gt; |</w:t>
            </w:r>
          </w:p>
          <w:p w14:paraId="0E909ABE" w14:textId="77777777" w:rsidR="000738E1" w:rsidRDefault="000738E1" w:rsidP="000738E1">
            <w:pPr>
              <w:widowControl w:val="0"/>
              <w:spacing w:line="240" w:lineRule="auto"/>
              <w:rPr>
                <w:rFonts w:ascii="IBM Plex Mono" w:eastAsia="IBM Plex Mono" w:hAnsi="IBM Plex Mono" w:cs="IBM Plex Mono"/>
              </w:rPr>
            </w:pPr>
          </w:p>
          <w:p w14:paraId="5C8D33A1"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Operator”/“Not Boolean Operator” &lt;literal&gt; AN &lt;infinite_arity_expr_operand&gt; |</w:t>
            </w:r>
          </w:p>
          <w:p w14:paraId="300281B4"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Operator”/“Not Boolean Operator” &lt;literal&gt; AN “Identifiers” |</w:t>
            </w:r>
          </w:p>
          <w:p w14:paraId="6B36A48A"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Operator”/“Not Boolean Operator” &lt;literal&gt; AN &lt;literal&gt; |</w:t>
            </w:r>
          </w:p>
          <w:p w14:paraId="2A532D48" w14:textId="77777777" w:rsidR="000738E1" w:rsidRDefault="000738E1" w:rsidP="000738E1">
            <w:pPr>
              <w:widowControl w:val="0"/>
              <w:spacing w:line="240" w:lineRule="auto"/>
              <w:rPr>
                <w:rFonts w:ascii="IBM Plex Mono" w:eastAsia="IBM Plex Mono" w:hAnsi="IBM Plex Mono" w:cs="IBM Plex Mono"/>
              </w:rPr>
            </w:pPr>
          </w:p>
          <w:p w14:paraId="53FCF367"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Operator”/“Not Boolean Operator” “Identifiers” AN &lt;infinite_arity_expr_operand&gt; |</w:t>
            </w:r>
          </w:p>
          <w:p w14:paraId="2A12A4DD"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Operator”/“Not Boolean Operator” “Identifiers” AN “Identifiers” |</w:t>
            </w:r>
          </w:p>
          <w:p w14:paraId="284B8216"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“Boolean Operator”/“Not Boolean Operator” “Identifiers” AN &lt;literal&gt; |</w:t>
            </w:r>
          </w:p>
          <w:p w14:paraId="73CA4AA0"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&lt;literal&gt; |</w:t>
            </w:r>
          </w:p>
          <w:p w14:paraId="6CA483BE"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“Identifiers”</w:t>
            </w:r>
          </w:p>
          <w:p w14:paraId="1FD614A1" w14:textId="77777777" w:rsidR="004C6CC4" w:rsidRDefault="004C6CC4" w:rsidP="000738E1">
            <w:pPr>
              <w:widowControl w:val="0"/>
              <w:spacing w:line="240" w:lineRule="auto"/>
              <w:rPr>
                <w:rFonts w:ascii="IBM Plex Mono" w:eastAsia="IBM Plex Mono" w:hAnsi="IBM Plex Mono" w:cs="IBM Plex Mono"/>
              </w:rPr>
            </w:pPr>
          </w:p>
          <w:p w14:paraId="347ED6FA" w14:textId="7A515605" w:rsidR="004C6CC4" w:rsidRDefault="004C6CC4" w:rsidP="000738E1">
            <w:pPr>
              <w:widowControl w:val="0"/>
              <w:spacing w:line="240" w:lineRule="auto"/>
              <w:rPr>
                <w:rFonts w:ascii="IBM Plex Mono" w:eastAsia="IBM Plex Mono" w:hAnsi="IBM Plex Mono" w:cs="IBM Plex Mono"/>
              </w:rPr>
            </w:pPr>
            <w:r>
              <w:rPr>
                <w:rFonts w:ascii="IBM Plex Mono" w:eastAsia="IBM Plex Mono" w:hAnsi="IBM Plex Mono" w:cs="IBM Plex Mono"/>
              </w:rPr>
              <w:t>X</w:t>
            </w:r>
          </w:p>
          <w:p w14:paraId="38BED059" w14:textId="77777777" w:rsidR="004C6CC4" w:rsidRDefault="004C6CC4" w:rsidP="000738E1">
            <w:pPr>
              <w:widowControl w:val="0"/>
              <w:spacing w:line="240" w:lineRule="auto"/>
              <w:rPr>
                <w:rFonts w:ascii="IBM Plex Mono" w:eastAsia="IBM Plex Mono" w:hAnsi="IBM Plex Mono" w:cs="IBM Plex Mono"/>
              </w:rPr>
            </w:pPr>
          </w:p>
          <w:p w14:paraId="652E963B" w14:textId="6F998E02" w:rsidR="004C6CC4" w:rsidRDefault="004C6CC4" w:rsidP="004C6CC4">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“Not Boolean Operator” &lt;infinite_arity_expr_operand&gt; | </w:t>
            </w:r>
          </w:p>
          <w:p w14:paraId="1B746A9A" w14:textId="4746472D" w:rsidR="004C6CC4" w:rsidRDefault="004C6CC4" w:rsidP="004C6CC4">
            <w:pPr>
              <w:widowControl w:val="0"/>
              <w:spacing w:line="240" w:lineRule="auto"/>
              <w:rPr>
                <w:rFonts w:ascii="IBM Plex Mono" w:eastAsia="IBM Plex Mono" w:hAnsi="IBM Plex Mono" w:cs="IBM Plex Mono"/>
              </w:rPr>
            </w:pPr>
            <w:r>
              <w:rPr>
                <w:rFonts w:ascii="IBM Plex Mono" w:eastAsia="IBM Plex Mono" w:hAnsi="IBM Plex Mono" w:cs="IBM Plex Mono"/>
              </w:rPr>
              <w:t>&lt;binary_exp&gt;</w:t>
            </w:r>
            <w:commentRangeStart w:id="12"/>
            <w:commentRangeEnd w:id="12"/>
            <w:r>
              <w:rPr>
                <w:rStyle w:val="CommentReference"/>
              </w:rPr>
              <w:commentReference w:id="12"/>
            </w:r>
          </w:p>
        </w:tc>
      </w:tr>
      <w:commentRangeEnd w:id="10"/>
      <w:tr w:rsidR="000738E1" w14:paraId="7B9E9763" w14:textId="77777777" w:rsidTr="00922DC8">
        <w:tc>
          <w:tcPr>
            <w:tcW w:w="2325" w:type="dxa"/>
            <w:shd w:val="clear" w:color="auto" w:fill="92D050"/>
            <w:tcMar>
              <w:top w:w="56" w:type="dxa"/>
              <w:left w:w="56" w:type="dxa"/>
              <w:bottom w:w="56" w:type="dxa"/>
              <w:right w:w="56" w:type="dxa"/>
            </w:tcMar>
          </w:tcPr>
          <w:p w14:paraId="60940045" w14:textId="0734B940"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lastRenderedPageBreak/>
              <w:t>&lt;infite_arity_expr_end1&gt;</w:t>
            </w:r>
          </w:p>
        </w:tc>
        <w:tc>
          <w:tcPr>
            <w:tcW w:w="540" w:type="dxa"/>
            <w:shd w:val="clear" w:color="auto" w:fill="92D050"/>
            <w:tcMar>
              <w:top w:w="56" w:type="dxa"/>
              <w:left w:w="56" w:type="dxa"/>
              <w:bottom w:w="56" w:type="dxa"/>
              <w:right w:w="56" w:type="dxa"/>
            </w:tcMar>
          </w:tcPr>
          <w:p w14:paraId="28DB4CDB" w14:textId="601D72E0" w:rsidR="000738E1" w:rsidRDefault="000738E1" w:rsidP="000738E1">
            <w:pPr>
              <w:widowControl w:val="0"/>
              <w:spacing w:line="240" w:lineRule="auto"/>
              <w:jc w:val="center"/>
              <w:rPr>
                <w:rFonts w:ascii="IBM Plex Mono" w:eastAsia="IBM Plex Mono" w:hAnsi="IBM Plex Mono" w:cs="IBM Plex Mono"/>
              </w:rPr>
            </w:pPr>
            <w:commentRangeStart w:id="13"/>
            <w:commentRangeEnd w:id="13"/>
            <w:r>
              <w:commentReference w:id="13"/>
            </w: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0A806B3C" w14:textId="299C78C1"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&lt;infite_arity_expr_end1&gt; &lt;infite_arity_expr_end2&gt; | &lt;infite_arity_expr_end2&gt; </w:t>
            </w:r>
          </w:p>
        </w:tc>
      </w:tr>
      <w:tr w:rsidR="000738E1" w14:paraId="3C36063E" w14:textId="77777777" w:rsidTr="00922DC8">
        <w:tc>
          <w:tcPr>
            <w:tcW w:w="2325" w:type="dxa"/>
            <w:shd w:val="clear" w:color="auto" w:fill="92D050"/>
            <w:tcMar>
              <w:top w:w="56" w:type="dxa"/>
              <w:left w:w="56" w:type="dxa"/>
              <w:bottom w:w="56" w:type="dxa"/>
              <w:right w:w="56" w:type="dxa"/>
            </w:tcMar>
          </w:tcPr>
          <w:p w14:paraId="0E22B2D2" w14:textId="5FAD4942"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&lt;infite_arity_expr_end2&gt;</w:t>
            </w:r>
          </w:p>
        </w:tc>
        <w:tc>
          <w:tcPr>
            <w:tcW w:w="540" w:type="dxa"/>
            <w:shd w:val="clear" w:color="auto" w:fill="92D050"/>
            <w:tcMar>
              <w:top w:w="56" w:type="dxa"/>
              <w:left w:w="56" w:type="dxa"/>
              <w:bottom w:w="56" w:type="dxa"/>
              <w:right w:w="56" w:type="dxa"/>
            </w:tcMar>
          </w:tcPr>
          <w:p w14:paraId="6432CD85" w14:textId="59FF801C" w:rsidR="000738E1" w:rsidRDefault="000738E1" w:rsidP="000738E1">
            <w:pPr>
              <w:widowControl w:val="0"/>
              <w:spacing w:line="240" w:lineRule="auto"/>
              <w:jc w:val="center"/>
              <w:rPr>
                <w:rFonts w:ascii="IBM Plex Mono" w:eastAsia="IBM Plex Mono" w:hAnsi="IBM Plex Mono" w:cs="IBM Plex Mono"/>
              </w:rPr>
            </w:pPr>
            <w:r>
              <w:commentReference w:id="11"/>
            </w:r>
            <w:r w:rsidR="0013035B">
              <w:rPr>
                <w:rStyle w:val="CommentReference"/>
              </w:rPr>
              <w:commentReference w:id="10"/>
            </w: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7AF24B0C" w14:textId="792CC274"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mkay | an &lt;expr&gt;</w:t>
            </w:r>
          </w:p>
        </w:tc>
      </w:tr>
      <w:tr w:rsidR="000738E1" w14:paraId="6A84B3CD" w14:textId="77777777">
        <w:tc>
          <w:tcPr>
            <w:tcW w:w="2325" w:type="dxa"/>
            <w:shd w:val="clear" w:color="auto" w:fill="D0E0E3"/>
            <w:tcMar>
              <w:top w:w="56" w:type="dxa"/>
              <w:left w:w="56" w:type="dxa"/>
              <w:bottom w:w="56" w:type="dxa"/>
              <w:right w:w="56" w:type="dxa"/>
            </w:tcMar>
          </w:tcPr>
          <w:p w14:paraId="7F9A4E2A" w14:textId="66138205"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&lt;cond_stmt&gt;</w:t>
            </w:r>
          </w:p>
        </w:tc>
        <w:tc>
          <w:tcPr>
            <w:tcW w:w="540" w:type="dxa"/>
            <w:shd w:val="clear" w:color="auto" w:fill="D0E0E3"/>
            <w:tcMar>
              <w:top w:w="56" w:type="dxa"/>
              <w:left w:w="56" w:type="dxa"/>
              <w:bottom w:w="56" w:type="dxa"/>
              <w:right w:w="56" w:type="dxa"/>
            </w:tcMar>
          </w:tcPr>
          <w:p w14:paraId="5DB592B3" w14:textId="01679F8E"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D0E0E3"/>
            <w:tcMar>
              <w:top w:w="56" w:type="dxa"/>
              <w:left w:w="56" w:type="dxa"/>
              <w:bottom w:w="56" w:type="dxa"/>
              <w:right w:w="56" w:type="dxa"/>
            </w:tcMar>
          </w:tcPr>
          <w:p w14:paraId="3F2009B3"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&lt;expr&gt; &lt;linebreak&gt; "Conditional Statement Delimiter If-Else Start" &lt;linebreak&gt; "Conditional Statement If" &lt;linebreak&gt;</w:t>
            </w:r>
          </w:p>
          <w:p w14:paraId="4B20EC52"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&lt;stmt&gt; &lt;linebreak&gt; "Conditional Statement Delimiter End"|</w:t>
            </w:r>
          </w:p>
          <w:p w14:paraId="4916ECE4" w14:textId="47AD2269" w:rsidR="000738E1" w:rsidRDefault="000738E1" w:rsidP="000738E1">
            <w:pPr>
              <w:widowControl w:val="0"/>
              <w:spacing w:line="240" w:lineRule="auto"/>
              <w:rPr>
                <w:rFonts w:ascii="IBM Plex Mono" w:eastAsia="IBM Plex Mono" w:hAnsi="IBM Plex Mono" w:cs="IBM Plex Mono"/>
              </w:rPr>
            </w:pPr>
          </w:p>
          <w:p w14:paraId="580DF082" w14:textId="29D08751" w:rsidR="00A94AA8" w:rsidRDefault="00A94AA8" w:rsidP="000738E1">
            <w:pPr>
              <w:widowControl w:val="0"/>
              <w:spacing w:line="240" w:lineRule="auto"/>
              <w:rPr>
                <w:rFonts w:ascii="IBM Plex Mono" w:eastAsia="IBM Plex Mono" w:hAnsi="IBM Plex Mono" w:cs="IBM Plex Mono"/>
              </w:rPr>
            </w:pPr>
          </w:p>
          <w:p w14:paraId="3FE3EAF8" w14:textId="77777777" w:rsidR="00A94AA8" w:rsidRDefault="00A94AA8" w:rsidP="000738E1">
            <w:pPr>
              <w:widowControl w:val="0"/>
              <w:spacing w:line="240" w:lineRule="auto"/>
              <w:rPr>
                <w:rFonts w:ascii="IBM Plex Mono" w:eastAsia="IBM Plex Mono" w:hAnsi="IBM Plex Mono" w:cs="IBM Plex Mono"/>
              </w:rPr>
            </w:pPr>
          </w:p>
          <w:p w14:paraId="0F8ABE46"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&lt;expr&gt; &lt;linebreak&gt; "Conditional Statement Delimiter If-Else Start" &lt;linebreak&gt; "Conditional Statement If" &lt;linebreak&gt;</w:t>
            </w:r>
          </w:p>
          <w:p w14:paraId="58B235EE"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&lt;stmt&gt; &lt;linebreak&gt; "Conditional Statement Else" &lt;linebreak&gt; </w:t>
            </w:r>
          </w:p>
          <w:p w14:paraId="47CBD5A2"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&lt;stmt&gt; &lt;linebreak&gt; "Conditional Statement Delimiter End"|</w:t>
            </w:r>
          </w:p>
          <w:p w14:paraId="71CF9073" w14:textId="25B9FCF1" w:rsidR="000738E1" w:rsidRDefault="000738E1" w:rsidP="000738E1">
            <w:pPr>
              <w:widowControl w:val="0"/>
              <w:spacing w:line="240" w:lineRule="auto"/>
              <w:rPr>
                <w:rFonts w:ascii="IBM Plex Mono" w:eastAsia="IBM Plex Mono" w:hAnsi="IBM Plex Mono" w:cs="IBM Plex Mono"/>
              </w:rPr>
            </w:pPr>
          </w:p>
          <w:p w14:paraId="6B298303" w14:textId="232DC93F" w:rsidR="00A94AA8" w:rsidRDefault="00A94AA8"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Below removed</w:t>
            </w:r>
          </w:p>
          <w:p w14:paraId="73A97902" w14:textId="77777777" w:rsidR="00A94AA8" w:rsidRDefault="00A94AA8" w:rsidP="000738E1">
            <w:pPr>
              <w:widowControl w:val="0"/>
              <w:spacing w:line="240" w:lineRule="auto"/>
              <w:rPr>
                <w:rFonts w:ascii="IBM Plex Mono" w:eastAsia="IBM Plex Mono" w:hAnsi="IBM Plex Mono" w:cs="IBM Plex Mono"/>
              </w:rPr>
            </w:pPr>
          </w:p>
          <w:p w14:paraId="42E57B7F"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&lt;expr&gt; &lt;linebreak&gt; "Conditional Statement Delimiter If-Else Start" &lt;linebreak&gt; "Conditional Statement If" &lt;linebreak&gt;</w:t>
            </w:r>
          </w:p>
          <w:p w14:paraId="19C9B72B" w14:textId="78BF8A61"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&lt;stmt&gt; &lt;linebreak&gt; &lt;mebbe_stmt&gt;</w:t>
            </w:r>
          </w:p>
        </w:tc>
      </w:tr>
      <w:tr w:rsidR="000738E1" w14:paraId="249920B5" w14:textId="77777777" w:rsidTr="00ED0829">
        <w:tc>
          <w:tcPr>
            <w:tcW w:w="2325" w:type="dxa"/>
            <w:shd w:val="clear" w:color="auto" w:fill="FF0000"/>
            <w:tcMar>
              <w:top w:w="56" w:type="dxa"/>
              <w:left w:w="56" w:type="dxa"/>
              <w:bottom w:w="56" w:type="dxa"/>
              <w:right w:w="56" w:type="dxa"/>
            </w:tcMar>
          </w:tcPr>
          <w:p w14:paraId="7FF2AEBD" w14:textId="36978CEF"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&lt;mebbe_stmnt&gt;</w:t>
            </w:r>
          </w:p>
        </w:tc>
        <w:tc>
          <w:tcPr>
            <w:tcW w:w="540" w:type="dxa"/>
            <w:shd w:val="clear" w:color="auto" w:fill="FF0000"/>
            <w:tcMar>
              <w:top w:w="56" w:type="dxa"/>
              <w:left w:w="56" w:type="dxa"/>
              <w:bottom w:w="56" w:type="dxa"/>
              <w:right w:w="56" w:type="dxa"/>
            </w:tcMar>
          </w:tcPr>
          <w:p w14:paraId="1C267EC0" w14:textId="69910C1B"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FF0000"/>
            <w:tcMar>
              <w:top w:w="56" w:type="dxa"/>
              <w:left w:w="56" w:type="dxa"/>
              <w:bottom w:w="56" w:type="dxa"/>
              <w:right w:w="56" w:type="dxa"/>
            </w:tcMar>
          </w:tcPr>
          <w:p w14:paraId="6457D1AD"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"Conditional Statement Elif" &lt;expr&gt; &lt;linebreak&gt; &lt;stmt&gt; &lt;linebreak&gt; &lt;mebbe_stmt&gt;|</w:t>
            </w:r>
          </w:p>
          <w:p w14:paraId="1813B663" w14:textId="77777777" w:rsidR="000738E1" w:rsidRDefault="000738E1" w:rsidP="000738E1">
            <w:pPr>
              <w:widowControl w:val="0"/>
              <w:spacing w:line="240" w:lineRule="auto"/>
              <w:rPr>
                <w:rFonts w:ascii="IBM Plex Mono" w:eastAsia="IBM Plex Mono" w:hAnsi="IBM Plex Mono" w:cs="IBM Plex Mono"/>
              </w:rPr>
            </w:pPr>
          </w:p>
          <w:p w14:paraId="4748B3F4"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"Conditional Statement Elif" &lt;expr&gt; &lt;linebreak&gt; &lt;stmt&gt; &lt;linebreak&gt; "Conditional Statement Delimiter End"| </w:t>
            </w:r>
          </w:p>
          <w:p w14:paraId="4B2C7620" w14:textId="77777777" w:rsidR="000738E1" w:rsidRDefault="000738E1" w:rsidP="000738E1">
            <w:pPr>
              <w:widowControl w:val="0"/>
              <w:spacing w:line="240" w:lineRule="auto"/>
              <w:rPr>
                <w:rFonts w:ascii="IBM Plex Mono" w:eastAsia="IBM Plex Mono" w:hAnsi="IBM Plex Mono" w:cs="IBM Plex Mono"/>
              </w:rPr>
            </w:pPr>
          </w:p>
          <w:p w14:paraId="03BC8557"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"Conditional Statement Elif" &lt;expr&gt; &lt;linebreak&gt; &lt;stmt&gt; &lt;linebreak&gt; </w:t>
            </w:r>
          </w:p>
          <w:p w14:paraId="4B9169EA" w14:textId="72541AAB"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"Conditional Statement Else" &lt;linebreak&gt; &lt;stmt&gt; &lt;linebreak&gt; "Conditional Statement Delimiter End" </w:t>
            </w:r>
          </w:p>
        </w:tc>
      </w:tr>
      <w:tr w:rsidR="000738E1" w14:paraId="29A7D7E2" w14:textId="77777777" w:rsidTr="00D97845">
        <w:tc>
          <w:tcPr>
            <w:tcW w:w="2325" w:type="dxa"/>
            <w:shd w:val="clear" w:color="auto" w:fill="D99594" w:themeFill="accent2" w:themeFillTint="99"/>
            <w:tcMar>
              <w:top w:w="56" w:type="dxa"/>
              <w:left w:w="56" w:type="dxa"/>
              <w:bottom w:w="56" w:type="dxa"/>
              <w:right w:w="56" w:type="dxa"/>
            </w:tcMar>
          </w:tcPr>
          <w:p w14:paraId="21888C68" w14:textId="71199A24"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&lt;switch_stmnt&gt;</w:t>
            </w:r>
          </w:p>
        </w:tc>
        <w:tc>
          <w:tcPr>
            <w:tcW w:w="540" w:type="dxa"/>
            <w:shd w:val="clear" w:color="auto" w:fill="D99594" w:themeFill="accent2" w:themeFillTint="99"/>
            <w:tcMar>
              <w:top w:w="56" w:type="dxa"/>
              <w:left w:w="56" w:type="dxa"/>
              <w:bottom w:w="56" w:type="dxa"/>
              <w:right w:w="56" w:type="dxa"/>
            </w:tcMar>
          </w:tcPr>
          <w:p w14:paraId="0E7F44A8" w14:textId="43D86AC4"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D99594" w:themeFill="accent2" w:themeFillTint="99"/>
            <w:tcMar>
              <w:top w:w="56" w:type="dxa"/>
              <w:left w:w="56" w:type="dxa"/>
              <w:bottom w:w="56" w:type="dxa"/>
              <w:right w:w="56" w:type="dxa"/>
            </w:tcMar>
          </w:tcPr>
          <w:p w14:paraId="307CBA52"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"Conditional Statement Delimiter Switch Start" &lt;linebreak&gt; &lt;omg_stmt&gt; </w:t>
            </w:r>
            <w:r w:rsidR="005733EF">
              <w:rPr>
                <w:rFonts w:ascii="IBM Plex Mono" w:eastAsia="IBM Plex Mono" w:hAnsi="IBM Plex Mono" w:cs="IBM Plex Mono"/>
              </w:rPr>
              <w:t xml:space="preserve">&lt;linebreak&gt; </w:t>
            </w:r>
            <w:r w:rsidR="005733EF">
              <w:rPr>
                <w:rFonts w:ascii="IBM Plex Mono" w:eastAsia="IBM Plex Mono" w:hAnsi="IBM Plex Mono" w:cs="IBM Plex Mono"/>
              </w:rPr>
              <w:lastRenderedPageBreak/>
              <w:t>"Conditional Statement Delimiter End"</w:t>
            </w:r>
          </w:p>
          <w:p w14:paraId="17EA3F01" w14:textId="77777777" w:rsidR="005733EF" w:rsidRDefault="005733EF" w:rsidP="000738E1">
            <w:pPr>
              <w:widowControl w:val="0"/>
              <w:spacing w:line="240" w:lineRule="auto"/>
              <w:rPr>
                <w:rFonts w:ascii="IBM Plex Mono" w:eastAsia="IBM Plex Mono" w:hAnsi="IBM Plex Mono" w:cs="IBM Plex Mono"/>
              </w:rPr>
            </w:pPr>
          </w:p>
          <w:p w14:paraId="6474CC5D" w14:textId="0145FF57" w:rsidR="005733EF" w:rsidRDefault="005733EF" w:rsidP="000738E1">
            <w:pPr>
              <w:widowControl w:val="0"/>
              <w:spacing w:line="240" w:lineRule="auto"/>
              <w:rPr>
                <w:rFonts w:ascii="IBM Plex Mono" w:eastAsia="IBM Plex Mono" w:hAnsi="IBM Plex Mono" w:cs="IBM Plex Mono"/>
              </w:rPr>
            </w:pPr>
            <w:r>
              <w:rPr>
                <w:rFonts w:ascii="IBM Plex Mono" w:eastAsia="IBM Plex Mono" w:hAnsi="IBM Plex Mono" w:cs="IBM Plex Mono"/>
              </w:rPr>
              <w:t>became</w:t>
            </w:r>
          </w:p>
          <w:p w14:paraId="334479B8" w14:textId="77777777" w:rsidR="005733EF" w:rsidRDefault="005733EF" w:rsidP="000738E1">
            <w:pPr>
              <w:widowControl w:val="0"/>
              <w:spacing w:line="240" w:lineRule="auto"/>
              <w:rPr>
                <w:rFonts w:ascii="IBM Plex Mono" w:eastAsia="IBM Plex Mono" w:hAnsi="IBM Plex Mono" w:cs="IBM Plex Mono"/>
              </w:rPr>
            </w:pPr>
          </w:p>
          <w:p w14:paraId="43799076" w14:textId="64FE48A8" w:rsidR="005733EF" w:rsidRDefault="005733EF"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"Conditional Statement Delimiter Switch Start" &lt;linebreak&gt; &lt;omg_stmt&gt;</w:t>
            </w:r>
          </w:p>
        </w:tc>
      </w:tr>
      <w:tr w:rsidR="000738E1" w14:paraId="4AC3CC7C" w14:textId="77777777" w:rsidTr="00D97845">
        <w:tc>
          <w:tcPr>
            <w:tcW w:w="2325" w:type="dxa"/>
            <w:shd w:val="clear" w:color="auto" w:fill="D99594" w:themeFill="accent2" w:themeFillTint="99"/>
            <w:tcMar>
              <w:top w:w="56" w:type="dxa"/>
              <w:left w:w="56" w:type="dxa"/>
              <w:bottom w:w="56" w:type="dxa"/>
              <w:right w:w="56" w:type="dxa"/>
            </w:tcMar>
          </w:tcPr>
          <w:p w14:paraId="2711CADA" w14:textId="34C4A4EB"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lastRenderedPageBreak/>
              <w:t>&lt;omg_stmnt&gt;</w:t>
            </w:r>
          </w:p>
        </w:tc>
        <w:tc>
          <w:tcPr>
            <w:tcW w:w="540" w:type="dxa"/>
            <w:shd w:val="clear" w:color="auto" w:fill="D99594" w:themeFill="accent2" w:themeFillTint="99"/>
            <w:tcMar>
              <w:top w:w="56" w:type="dxa"/>
              <w:left w:w="56" w:type="dxa"/>
              <w:bottom w:w="56" w:type="dxa"/>
              <w:right w:w="56" w:type="dxa"/>
            </w:tcMar>
          </w:tcPr>
          <w:p w14:paraId="709FC730" w14:textId="12EEF84C"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D99594" w:themeFill="accent2" w:themeFillTint="99"/>
            <w:tcMar>
              <w:top w:w="56" w:type="dxa"/>
              <w:left w:w="56" w:type="dxa"/>
              <w:bottom w:w="56" w:type="dxa"/>
              <w:right w:w="56" w:type="dxa"/>
            </w:tcMar>
          </w:tcPr>
          <w:p w14:paraId="5874B65A"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"Conditional Statement Switch" &lt;literal&gt; &lt;linebreak&gt; &lt;stmt&gt;|</w:t>
            </w:r>
          </w:p>
          <w:p w14:paraId="1084901C" w14:textId="77777777" w:rsidR="000738E1" w:rsidRDefault="000738E1" w:rsidP="000738E1">
            <w:pPr>
              <w:widowControl w:val="0"/>
              <w:spacing w:line="240" w:lineRule="auto"/>
              <w:rPr>
                <w:rFonts w:ascii="IBM Plex Mono" w:eastAsia="IBM Plex Mono" w:hAnsi="IBM Plex Mono" w:cs="IBM Plex Mono"/>
              </w:rPr>
            </w:pPr>
          </w:p>
          <w:p w14:paraId="48994DD9"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"Conditional Statement Switch" &lt;literal&gt; &lt;linebreak&gt; &lt;stmt&gt; "Loop Break Operator"|</w:t>
            </w:r>
          </w:p>
          <w:p w14:paraId="3C4C6934" w14:textId="77777777" w:rsidR="000738E1" w:rsidRDefault="000738E1" w:rsidP="000738E1">
            <w:pPr>
              <w:widowControl w:val="0"/>
              <w:spacing w:line="240" w:lineRule="auto"/>
              <w:rPr>
                <w:rFonts w:ascii="IBM Plex Mono" w:eastAsia="IBM Plex Mono" w:hAnsi="IBM Plex Mono" w:cs="IBM Plex Mono"/>
              </w:rPr>
            </w:pPr>
          </w:p>
          <w:p w14:paraId="5A6CD4E5"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"Conditional Statement Switch" &lt;literal&gt; &lt;linebreak&gt; &lt;stmt&gt; &lt;linebreak&gt; &lt;omg_stmt&gt;|</w:t>
            </w:r>
          </w:p>
          <w:p w14:paraId="1C302957" w14:textId="77777777" w:rsidR="000738E1" w:rsidRDefault="000738E1" w:rsidP="000738E1">
            <w:pPr>
              <w:widowControl w:val="0"/>
              <w:spacing w:line="240" w:lineRule="auto"/>
              <w:rPr>
                <w:rFonts w:ascii="IBM Plex Mono" w:eastAsia="IBM Plex Mono" w:hAnsi="IBM Plex Mono" w:cs="IBM Plex Mono"/>
              </w:rPr>
            </w:pPr>
          </w:p>
          <w:p w14:paraId="456910E6" w14:textId="5E87F272"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"Conditional Statement Switch" &lt;literal&gt; &lt;linebreak&gt; &lt;stmt&gt; </w:t>
            </w:r>
            <w:r w:rsidR="00A92149">
              <w:rPr>
                <w:rFonts w:ascii="IBM Plex Mono" w:eastAsia="IBM Plex Mono" w:hAnsi="IBM Plex Mono" w:cs="IBM Plex Mono"/>
              </w:rPr>
              <w:t xml:space="preserve"> |</w:t>
            </w:r>
          </w:p>
          <w:p w14:paraId="2A195DB9" w14:textId="75615B35" w:rsidR="00A92149" w:rsidRDefault="00A92149" w:rsidP="000738E1">
            <w:pPr>
              <w:widowControl w:val="0"/>
              <w:spacing w:line="240" w:lineRule="auto"/>
              <w:rPr>
                <w:rFonts w:ascii="IBM Plex Mono" w:eastAsia="IBM Plex Mono" w:hAnsi="IBM Plex Mono" w:cs="IBM Plex Mono"/>
              </w:rPr>
            </w:pPr>
          </w:p>
          <w:p w14:paraId="32F4FFB6" w14:textId="3EE29774" w:rsidR="005733EF" w:rsidRDefault="005733EF" w:rsidP="000738E1">
            <w:pPr>
              <w:widowControl w:val="0"/>
              <w:spacing w:line="240" w:lineRule="auto"/>
              <w:rPr>
                <w:rFonts w:ascii="IBM Plex Mono" w:eastAsia="IBM Plex Mono" w:hAnsi="IBM Plex Mono" w:cs="IBM Plex Mono"/>
              </w:rPr>
            </w:pPr>
            <w:r>
              <w:rPr>
                <w:rFonts w:ascii="IBM Plex Mono" w:eastAsia="IBM Plex Mono" w:hAnsi="IBM Plex Mono" w:cs="IBM Plex Mono"/>
              </w:rPr>
              <w:t>added</w:t>
            </w:r>
          </w:p>
          <w:p w14:paraId="0CD0B2CA" w14:textId="77777777" w:rsidR="005733EF" w:rsidRDefault="005733EF" w:rsidP="000738E1">
            <w:pPr>
              <w:widowControl w:val="0"/>
              <w:spacing w:line="240" w:lineRule="auto"/>
              <w:rPr>
                <w:rFonts w:ascii="IBM Plex Mono" w:eastAsia="IBM Plex Mono" w:hAnsi="IBM Plex Mono" w:cs="IBM Plex Mono"/>
              </w:rPr>
            </w:pPr>
          </w:p>
          <w:p w14:paraId="3CA96CE8" w14:textId="4BF28DAF" w:rsidR="00A92149" w:rsidRDefault="00A92149"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&lt;linebreak&gt; "Conditional Statement Delimiter End"</w:t>
            </w:r>
          </w:p>
        </w:tc>
      </w:tr>
      <w:tr w:rsidR="007D4A94" w14:paraId="743BECAF" w14:textId="77777777" w:rsidTr="00C60B99">
        <w:tc>
          <w:tcPr>
            <w:tcW w:w="2325" w:type="dxa"/>
            <w:shd w:val="clear" w:color="auto" w:fill="92D050"/>
            <w:tcMar>
              <w:top w:w="56" w:type="dxa"/>
              <w:left w:w="56" w:type="dxa"/>
              <w:bottom w:w="56" w:type="dxa"/>
              <w:right w:w="56" w:type="dxa"/>
            </w:tcMar>
          </w:tcPr>
          <w:p w14:paraId="5FFC9A33" w14:textId="0C530AE5" w:rsidR="007D4A94" w:rsidRDefault="007D4A94"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&lt;switch_stmt&gt;</w:t>
            </w:r>
          </w:p>
        </w:tc>
        <w:tc>
          <w:tcPr>
            <w:tcW w:w="540" w:type="dxa"/>
            <w:shd w:val="clear" w:color="auto" w:fill="92D050"/>
            <w:tcMar>
              <w:top w:w="56" w:type="dxa"/>
              <w:left w:w="56" w:type="dxa"/>
              <w:bottom w:w="56" w:type="dxa"/>
              <w:right w:w="56" w:type="dxa"/>
            </w:tcMar>
          </w:tcPr>
          <w:p w14:paraId="78B484F8" w14:textId="77777777" w:rsidR="007D4A94" w:rsidRDefault="007D4A94" w:rsidP="000738E1">
            <w:pPr>
              <w:widowControl w:val="0"/>
              <w:spacing w:line="240" w:lineRule="auto"/>
              <w:jc w:val="center"/>
              <w:rPr>
                <w:rFonts w:ascii="IBM Plex Mono" w:eastAsia="IBM Plex Mono" w:hAnsi="IBM Plex Mono" w:cs="IBM Plex Mono"/>
              </w:rPr>
            </w:pPr>
          </w:p>
        </w:tc>
        <w:tc>
          <w:tcPr>
            <w:tcW w:w="12030" w:type="dxa"/>
            <w:shd w:val="clear" w:color="auto" w:fill="92D050"/>
            <w:tcMar>
              <w:top w:w="56" w:type="dxa"/>
              <w:left w:w="56" w:type="dxa"/>
              <w:bottom w:w="56" w:type="dxa"/>
              <w:right w:w="56" w:type="dxa"/>
            </w:tcMar>
          </w:tcPr>
          <w:p w14:paraId="405E1442" w14:textId="02C04D6A" w:rsidR="007D4A94" w:rsidRDefault="007D4A94"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"Conditional Statement Delimiter Switch Start" &lt;linebreak&gt; &lt;omg_stmt&gt;</w:t>
            </w:r>
          </w:p>
        </w:tc>
      </w:tr>
      <w:tr w:rsidR="007D4A94" w14:paraId="5FE0BCD6" w14:textId="77777777" w:rsidTr="00C60B99">
        <w:tc>
          <w:tcPr>
            <w:tcW w:w="2325" w:type="dxa"/>
            <w:shd w:val="clear" w:color="auto" w:fill="92D050"/>
            <w:tcMar>
              <w:top w:w="56" w:type="dxa"/>
              <w:left w:w="56" w:type="dxa"/>
              <w:bottom w:w="56" w:type="dxa"/>
              <w:right w:w="56" w:type="dxa"/>
            </w:tcMar>
          </w:tcPr>
          <w:p w14:paraId="1C4D919D" w14:textId="2A71C98D" w:rsidR="007D4A94" w:rsidRDefault="007D4A94"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&lt;omg_stmt&gt;</w:t>
            </w:r>
          </w:p>
        </w:tc>
        <w:tc>
          <w:tcPr>
            <w:tcW w:w="540" w:type="dxa"/>
            <w:shd w:val="clear" w:color="auto" w:fill="92D050"/>
            <w:tcMar>
              <w:top w:w="56" w:type="dxa"/>
              <w:left w:w="56" w:type="dxa"/>
              <w:bottom w:w="56" w:type="dxa"/>
              <w:right w:w="56" w:type="dxa"/>
            </w:tcMar>
          </w:tcPr>
          <w:p w14:paraId="66D80388" w14:textId="77777777" w:rsidR="007D4A94" w:rsidRDefault="007D4A94" w:rsidP="000738E1">
            <w:pPr>
              <w:widowControl w:val="0"/>
              <w:spacing w:line="240" w:lineRule="auto"/>
              <w:jc w:val="center"/>
              <w:rPr>
                <w:rFonts w:ascii="IBM Plex Mono" w:eastAsia="IBM Plex Mono" w:hAnsi="IBM Plex Mono" w:cs="IBM Plex Mono"/>
              </w:rPr>
            </w:pPr>
          </w:p>
        </w:tc>
        <w:tc>
          <w:tcPr>
            <w:tcW w:w="12030" w:type="dxa"/>
            <w:shd w:val="clear" w:color="auto" w:fill="92D050"/>
            <w:tcMar>
              <w:top w:w="56" w:type="dxa"/>
              <w:left w:w="56" w:type="dxa"/>
              <w:bottom w:w="56" w:type="dxa"/>
              <w:right w:w="56" w:type="dxa"/>
            </w:tcMar>
          </w:tcPr>
          <w:p w14:paraId="07A24DB5" w14:textId="3C34542A" w:rsidR="007D4A94" w:rsidRDefault="007D4A94" w:rsidP="007D4A94">
            <w:pPr>
              <w:widowControl w:val="0"/>
              <w:spacing w:line="240" w:lineRule="auto"/>
              <w:rPr>
                <w:rFonts w:ascii="IBM Plex Mono" w:eastAsia="IBM Plex Mono" w:hAnsi="IBM Plex Mono" w:cs="IBM Plex Mono"/>
              </w:rPr>
            </w:pPr>
            <w:r>
              <w:rPr>
                <w:rFonts w:ascii="IBM Plex Mono" w:eastAsia="IBM Plex Mono" w:hAnsi="IBM Plex Mono" w:cs="IBM Plex Mono"/>
              </w:rPr>
              <w:t>&lt;omg_statement_end&gt;</w:t>
            </w:r>
            <w:r>
              <w:rPr>
                <w:rFonts w:ascii="IBM Plex Mono" w:eastAsia="IBM Plex Mono" w:hAnsi="IBM Plex Mono" w:cs="IBM Plex Mono"/>
              </w:rPr>
              <w:t xml:space="preserve"> |</w:t>
            </w:r>
          </w:p>
          <w:p w14:paraId="238063A1" w14:textId="77777777" w:rsidR="007D4A94" w:rsidRDefault="007D4A94" w:rsidP="007D4A94">
            <w:pPr>
              <w:widowControl w:val="0"/>
              <w:spacing w:line="240" w:lineRule="auto"/>
              <w:rPr>
                <w:rFonts w:ascii="IBM Plex Mono" w:eastAsia="IBM Plex Mono" w:hAnsi="IBM Plex Mono" w:cs="IBM Plex Mono"/>
              </w:rPr>
            </w:pPr>
          </w:p>
          <w:p w14:paraId="23CFB695" w14:textId="3E8DA919" w:rsidR="007D4A94" w:rsidRDefault="007D4A94" w:rsidP="007D4A94">
            <w:pPr>
              <w:widowControl w:val="0"/>
              <w:spacing w:line="240" w:lineRule="auto"/>
              <w:rPr>
                <w:rFonts w:ascii="IBM Plex Mono" w:eastAsia="IBM Plex Mono" w:hAnsi="IBM Plex Mono" w:cs="IBM Plex Mono"/>
              </w:rPr>
            </w:pPr>
            <w:r>
              <w:rPr>
                <w:rFonts w:ascii="IBM Plex Mono" w:eastAsia="IBM Plex Mono" w:hAnsi="IBM Plex Mono" w:cs="IBM Plex Mono"/>
              </w:rPr>
              <w:t>"Conditional Statement Switch" &lt;literal&gt; &lt;linebreak&gt; &lt;stmt&gt;</w:t>
            </w:r>
            <w:r>
              <w:rPr>
                <w:rFonts w:ascii="IBM Plex Mono" w:eastAsia="IBM Plex Mono" w:hAnsi="IBM Plex Mono" w:cs="IBM Plex Mono"/>
              </w:rPr>
              <w:t xml:space="preserve"> </w:t>
            </w:r>
            <w:r>
              <w:rPr>
                <w:rFonts w:ascii="IBM Plex Mono" w:eastAsia="IBM Plex Mono" w:hAnsi="IBM Plex Mono" w:cs="IBM Plex Mono"/>
              </w:rPr>
              <w:t>|</w:t>
            </w:r>
          </w:p>
          <w:p w14:paraId="729C4466" w14:textId="77777777" w:rsidR="007D4A94" w:rsidRDefault="007D4A94" w:rsidP="007D4A94">
            <w:pPr>
              <w:widowControl w:val="0"/>
              <w:spacing w:line="240" w:lineRule="auto"/>
              <w:rPr>
                <w:rFonts w:ascii="IBM Plex Mono" w:eastAsia="IBM Plex Mono" w:hAnsi="IBM Plex Mono" w:cs="IBM Plex Mono"/>
              </w:rPr>
            </w:pPr>
          </w:p>
          <w:p w14:paraId="080C6DE6" w14:textId="7EFF5989" w:rsidR="007D4A94" w:rsidRDefault="007D4A94" w:rsidP="007D4A94">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"Conditional Statement Switch" &lt;literal&gt; &lt;linebreak&gt; &lt;stmt&gt; </w:t>
            </w:r>
            <w:r w:rsidR="00D97845">
              <w:rPr>
                <w:rFonts w:ascii="IBM Plex Mono" w:eastAsia="IBM Plex Mono" w:hAnsi="IBM Plex Mono" w:cs="IBM Plex Mono"/>
              </w:rPr>
              <w:t xml:space="preserve">&lt;linebreak&gt; </w:t>
            </w:r>
            <w:r>
              <w:rPr>
                <w:rFonts w:ascii="IBM Plex Mono" w:eastAsia="IBM Plex Mono" w:hAnsi="IBM Plex Mono" w:cs="IBM Plex Mono"/>
              </w:rPr>
              <w:t>"Loop Break Operator"</w:t>
            </w:r>
          </w:p>
        </w:tc>
      </w:tr>
      <w:tr w:rsidR="007D4A94" w14:paraId="19A7563D" w14:textId="77777777" w:rsidTr="00C60B99">
        <w:tc>
          <w:tcPr>
            <w:tcW w:w="2325" w:type="dxa"/>
            <w:shd w:val="clear" w:color="auto" w:fill="92D050"/>
            <w:tcMar>
              <w:top w:w="56" w:type="dxa"/>
              <w:left w:w="56" w:type="dxa"/>
              <w:bottom w:w="56" w:type="dxa"/>
              <w:right w:w="56" w:type="dxa"/>
            </w:tcMar>
          </w:tcPr>
          <w:p w14:paraId="177FA346" w14:textId="26C7EAFA" w:rsidR="007D4A94" w:rsidRDefault="007D4A94"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&lt;omg_</w:t>
            </w:r>
            <w:r w:rsidR="00BC6E8D">
              <w:rPr>
                <w:rFonts w:ascii="IBM Plex Mono" w:eastAsia="IBM Plex Mono" w:hAnsi="IBM Plex Mono" w:cs="IBM Plex Mono"/>
              </w:rPr>
              <w:t>stmt</w:t>
            </w:r>
            <w:r>
              <w:rPr>
                <w:rFonts w:ascii="IBM Plex Mono" w:eastAsia="IBM Plex Mono" w:hAnsi="IBM Plex Mono" w:cs="IBM Plex Mono"/>
              </w:rPr>
              <w:t>_end&gt;</w:t>
            </w:r>
          </w:p>
        </w:tc>
        <w:tc>
          <w:tcPr>
            <w:tcW w:w="540" w:type="dxa"/>
            <w:shd w:val="clear" w:color="auto" w:fill="92D050"/>
            <w:tcMar>
              <w:top w:w="56" w:type="dxa"/>
              <w:left w:w="56" w:type="dxa"/>
              <w:bottom w:w="56" w:type="dxa"/>
              <w:right w:w="56" w:type="dxa"/>
            </w:tcMar>
          </w:tcPr>
          <w:p w14:paraId="16A76BE1" w14:textId="77777777" w:rsidR="007D4A94" w:rsidRDefault="007D4A94" w:rsidP="000738E1">
            <w:pPr>
              <w:widowControl w:val="0"/>
              <w:spacing w:line="240" w:lineRule="auto"/>
              <w:jc w:val="center"/>
              <w:rPr>
                <w:rFonts w:ascii="IBM Plex Mono" w:eastAsia="IBM Plex Mono" w:hAnsi="IBM Plex Mono" w:cs="IBM Plex Mono"/>
              </w:rPr>
            </w:pPr>
          </w:p>
        </w:tc>
        <w:tc>
          <w:tcPr>
            <w:tcW w:w="12030" w:type="dxa"/>
            <w:shd w:val="clear" w:color="auto" w:fill="92D050"/>
            <w:tcMar>
              <w:top w:w="56" w:type="dxa"/>
              <w:left w:w="56" w:type="dxa"/>
              <w:bottom w:w="56" w:type="dxa"/>
              <w:right w:w="56" w:type="dxa"/>
            </w:tcMar>
          </w:tcPr>
          <w:p w14:paraId="2FE25A1A" w14:textId="2D265180" w:rsidR="007D4A94" w:rsidRDefault="007D4A94"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"Conditional Statement Switch Last" &lt;linebreak&gt; &lt;stmt&gt;</w:t>
            </w:r>
            <w:r>
              <w:rPr>
                <w:rFonts w:ascii="IBM Plex Mono" w:eastAsia="IBM Plex Mono" w:hAnsi="IBM Plex Mono" w:cs="IBM Plex Mono"/>
              </w:rPr>
              <w:t xml:space="preserve"> &lt;linebreak&gt; </w:t>
            </w:r>
            <w:r>
              <w:rPr>
                <w:rFonts w:ascii="IBM Plex Mono" w:eastAsia="IBM Plex Mono" w:hAnsi="IBM Plex Mono" w:cs="IBM Plex Mono"/>
              </w:rPr>
              <w:t>"Conditional Statement Delimiter End"</w:t>
            </w:r>
            <w:r>
              <w:rPr>
                <w:rFonts w:ascii="IBM Plex Mono" w:eastAsia="IBM Plex Mono" w:hAnsi="IBM Plex Mono" w:cs="IBM Plex Mono"/>
              </w:rPr>
              <w:t xml:space="preserve"> | </w:t>
            </w:r>
            <w:r>
              <w:rPr>
                <w:rFonts w:ascii="IBM Plex Mono" w:eastAsia="IBM Plex Mono" w:hAnsi="IBM Plex Mono" w:cs="IBM Plex Mono"/>
              </w:rPr>
              <w:t>"Conditional Statement Delimiter End"</w:t>
            </w:r>
          </w:p>
        </w:tc>
      </w:tr>
      <w:tr w:rsidR="000738E1" w14:paraId="7C02BDD9" w14:textId="77777777" w:rsidTr="00C60B99">
        <w:tc>
          <w:tcPr>
            <w:tcW w:w="2325" w:type="dxa"/>
            <w:shd w:val="clear" w:color="auto" w:fill="92D050"/>
            <w:tcMar>
              <w:top w:w="56" w:type="dxa"/>
              <w:left w:w="56" w:type="dxa"/>
              <w:bottom w:w="56" w:type="dxa"/>
              <w:right w:w="56" w:type="dxa"/>
            </w:tcMar>
          </w:tcPr>
          <w:p w14:paraId="54888078" w14:textId="30CC976C"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&lt;loop_stmt&gt;</w:t>
            </w:r>
          </w:p>
        </w:tc>
        <w:tc>
          <w:tcPr>
            <w:tcW w:w="540" w:type="dxa"/>
            <w:shd w:val="clear" w:color="auto" w:fill="92D050"/>
            <w:tcMar>
              <w:top w:w="56" w:type="dxa"/>
              <w:left w:w="56" w:type="dxa"/>
              <w:bottom w:w="56" w:type="dxa"/>
              <w:right w:w="56" w:type="dxa"/>
            </w:tcMar>
          </w:tcPr>
          <w:p w14:paraId="13B56A1E" w14:textId="47DBEC69"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31B4B14E" w14:textId="346C6463"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"Loop Delimiter Start" loopident </w:t>
            </w:r>
            <w:r w:rsidR="00C60B99">
              <w:rPr>
                <w:rFonts w:ascii="IBM Plex Mono" w:eastAsia="IBM Plex Mono" w:hAnsi="IBM Plex Mono" w:cs="IBM Plex Mono"/>
              </w:rPr>
              <w:t>“Loop Condition”</w:t>
            </w:r>
            <w:r>
              <w:rPr>
                <w:rFonts w:ascii="IBM Plex Mono" w:eastAsia="IBM Plex Mono" w:hAnsi="IBM Plex Mono" w:cs="IBM Plex Mono"/>
              </w:rPr>
              <w:t xml:space="preserve"> "Arguments Operator" “Identifiers” &lt;loop_condition&gt; &lt;linebreak&gt; &lt;stmt&gt; &lt;linebreak&gt; "Loop Delimiter End" loopident</w:t>
            </w:r>
          </w:p>
        </w:tc>
      </w:tr>
      <w:tr w:rsidR="000738E1" w14:paraId="76FCBAB6" w14:textId="77777777">
        <w:tc>
          <w:tcPr>
            <w:tcW w:w="2325" w:type="dxa"/>
            <w:shd w:val="clear" w:color="auto" w:fill="FF0000"/>
            <w:tcMar>
              <w:top w:w="56" w:type="dxa"/>
              <w:left w:w="56" w:type="dxa"/>
              <w:bottom w:w="56" w:type="dxa"/>
              <w:right w:w="56" w:type="dxa"/>
            </w:tcMar>
          </w:tcPr>
          <w:p w14:paraId="103A16BC" w14:textId="76BE179A"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&lt;loop_operator&gt;</w:t>
            </w:r>
          </w:p>
        </w:tc>
        <w:tc>
          <w:tcPr>
            <w:tcW w:w="540" w:type="dxa"/>
            <w:shd w:val="clear" w:color="auto" w:fill="FF0000"/>
            <w:tcMar>
              <w:top w:w="56" w:type="dxa"/>
              <w:left w:w="56" w:type="dxa"/>
              <w:bottom w:w="56" w:type="dxa"/>
              <w:right w:w="56" w:type="dxa"/>
            </w:tcMar>
          </w:tcPr>
          <w:p w14:paraId="1F86E92A" w14:textId="0D247958"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FF0000"/>
            <w:tcMar>
              <w:top w:w="56" w:type="dxa"/>
              <w:left w:w="56" w:type="dxa"/>
              <w:bottom w:w="56" w:type="dxa"/>
              <w:right w:w="56" w:type="dxa"/>
            </w:tcMar>
          </w:tcPr>
          <w:p w14:paraId="15ABB2F2" w14:textId="54B036BC"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"Loop Condition"</w:t>
            </w:r>
          </w:p>
        </w:tc>
      </w:tr>
      <w:tr w:rsidR="000738E1" w14:paraId="685FA80F" w14:textId="77777777" w:rsidTr="00C60B99">
        <w:tc>
          <w:tcPr>
            <w:tcW w:w="2325" w:type="dxa"/>
            <w:shd w:val="clear" w:color="auto" w:fill="92D050"/>
            <w:tcMar>
              <w:top w:w="56" w:type="dxa"/>
              <w:left w:w="56" w:type="dxa"/>
              <w:bottom w:w="56" w:type="dxa"/>
              <w:right w:w="56" w:type="dxa"/>
            </w:tcMar>
          </w:tcPr>
          <w:p w14:paraId="5893DF49" w14:textId="72CD4516"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lastRenderedPageBreak/>
              <w:t>&lt;loop_condition&gt;</w:t>
            </w:r>
          </w:p>
        </w:tc>
        <w:tc>
          <w:tcPr>
            <w:tcW w:w="540" w:type="dxa"/>
            <w:shd w:val="clear" w:color="auto" w:fill="92D050"/>
            <w:tcMar>
              <w:top w:w="56" w:type="dxa"/>
              <w:left w:w="56" w:type="dxa"/>
              <w:bottom w:w="56" w:type="dxa"/>
              <w:right w:w="56" w:type="dxa"/>
            </w:tcMar>
          </w:tcPr>
          <w:p w14:paraId="3BE9E76F" w14:textId="0558996F"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17606717" w14:textId="0FA946A9"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til &lt;expr&gt; | wile &lt;expr&gt;</w:t>
            </w:r>
          </w:p>
        </w:tc>
      </w:tr>
      <w:tr w:rsidR="000738E1" w14:paraId="4D840BFB" w14:textId="77777777">
        <w:tc>
          <w:tcPr>
            <w:tcW w:w="2325" w:type="dxa"/>
            <w:shd w:val="clear" w:color="auto" w:fill="D0E0E3"/>
            <w:tcMar>
              <w:top w:w="56" w:type="dxa"/>
              <w:left w:w="56" w:type="dxa"/>
              <w:bottom w:w="56" w:type="dxa"/>
              <w:right w:w="56" w:type="dxa"/>
            </w:tcMar>
          </w:tcPr>
          <w:p w14:paraId="38BF24F6" w14:textId="1B86C00A" w:rsidR="000738E1" w:rsidRDefault="000738E1" w:rsidP="000738E1">
            <w:pPr>
              <w:widowControl w:val="0"/>
              <w:spacing w:line="240" w:lineRule="auto"/>
              <w:ind w:left="150"/>
              <w:jc w:val="center"/>
              <w:rPr>
                <w:rFonts w:ascii="IBM Plex Mono" w:eastAsia="IBM Plex Mono" w:hAnsi="IBM Plex Mono" w:cs="IBM Plex Mono"/>
              </w:rPr>
            </w:pPr>
            <w:del w:id="14" w:author="Robina Rhamz Aquino" w:date="2021-12-06T14:36:00Z">
              <w:r>
                <w:rPr>
                  <w:rFonts w:ascii="IBM Plex Mono" w:eastAsia="IBM Plex Mono" w:hAnsi="IBM Plex Mono" w:cs="IBM Plex Mono"/>
                </w:rPr>
                <w:delText>&lt;str_concat&gt;</w:delText>
              </w:r>
            </w:del>
          </w:p>
        </w:tc>
        <w:tc>
          <w:tcPr>
            <w:tcW w:w="540" w:type="dxa"/>
            <w:shd w:val="clear" w:color="auto" w:fill="D0E0E3"/>
            <w:tcMar>
              <w:top w:w="56" w:type="dxa"/>
              <w:left w:w="56" w:type="dxa"/>
              <w:bottom w:w="56" w:type="dxa"/>
              <w:right w:w="56" w:type="dxa"/>
            </w:tcMar>
          </w:tcPr>
          <w:p w14:paraId="17F9BF38" w14:textId="65F32CD7" w:rsidR="000738E1" w:rsidRDefault="000738E1" w:rsidP="000738E1">
            <w:pPr>
              <w:widowControl w:val="0"/>
              <w:spacing w:line="240" w:lineRule="auto"/>
              <w:jc w:val="center"/>
              <w:rPr>
                <w:rFonts w:ascii="IBM Plex Mono" w:eastAsia="IBM Plex Mono" w:hAnsi="IBM Plex Mono" w:cs="IBM Plex Mono"/>
              </w:rPr>
            </w:pPr>
            <w:del w:id="15" w:author="Robina Rhamz Aquino" w:date="2021-12-06T14:36:00Z">
              <w:r>
                <w:rPr>
                  <w:rFonts w:ascii="IBM Plex Mono" w:eastAsia="IBM Plex Mono" w:hAnsi="IBM Plex Mono" w:cs="IBM Plex Mono"/>
                </w:rPr>
                <w:delText>::=</w:delText>
              </w:r>
            </w:del>
          </w:p>
        </w:tc>
        <w:tc>
          <w:tcPr>
            <w:tcW w:w="12030" w:type="dxa"/>
            <w:shd w:val="clear" w:color="auto" w:fill="D0E0E3"/>
            <w:tcMar>
              <w:top w:w="56" w:type="dxa"/>
              <w:left w:w="56" w:type="dxa"/>
              <w:bottom w:w="56" w:type="dxa"/>
              <w:right w:w="56" w:type="dxa"/>
            </w:tcMar>
          </w:tcPr>
          <w:p w14:paraId="6329969E" w14:textId="12E18A31" w:rsidR="000738E1" w:rsidRDefault="000738E1" w:rsidP="000738E1">
            <w:pPr>
              <w:widowControl w:val="0"/>
              <w:spacing w:line="240" w:lineRule="auto"/>
              <w:rPr>
                <w:rFonts w:ascii="IBM Plex Mono" w:eastAsia="IBM Plex Mono" w:hAnsi="IBM Plex Mono" w:cs="IBM Plex Mono"/>
              </w:rPr>
            </w:pPr>
            <w:del w:id="16" w:author="Robina Rhamz Aquino" w:date="2021-12-06T14:36:00Z">
              <w:r>
                <w:rPr>
                  <w:rFonts w:ascii="IBM Plex Mono" w:eastAsia="IBM Plex Mono" w:hAnsi="IBM Plex Mono" w:cs="IBM Plex Mono"/>
                </w:rPr>
                <w:delText>"Concatenation Operator" &lt;an_yarn&gt; an "Yarn Literal"</w:delText>
              </w:r>
            </w:del>
          </w:p>
        </w:tc>
      </w:tr>
      <w:tr w:rsidR="000738E1" w14:paraId="59E3D7B5" w14:textId="77777777">
        <w:tc>
          <w:tcPr>
            <w:tcW w:w="2325" w:type="dxa"/>
            <w:shd w:val="clear" w:color="auto" w:fill="D0E0E3"/>
            <w:tcMar>
              <w:top w:w="56" w:type="dxa"/>
              <w:left w:w="56" w:type="dxa"/>
              <w:bottom w:w="56" w:type="dxa"/>
              <w:right w:w="56" w:type="dxa"/>
            </w:tcMar>
          </w:tcPr>
          <w:p w14:paraId="5DCC7B31" w14:textId="38E73839" w:rsidR="000738E1" w:rsidRDefault="000738E1" w:rsidP="000738E1">
            <w:pPr>
              <w:widowControl w:val="0"/>
              <w:spacing w:line="240" w:lineRule="auto"/>
              <w:ind w:left="150"/>
              <w:jc w:val="center"/>
              <w:rPr>
                <w:rFonts w:ascii="IBM Plex Mono" w:eastAsia="IBM Plex Mono" w:hAnsi="IBM Plex Mono" w:cs="IBM Plex Mono"/>
              </w:rPr>
            </w:pPr>
            <w:del w:id="17" w:author="Robina Rhamz Aquino" w:date="2021-12-06T14:36:00Z">
              <w:r>
                <w:rPr>
                  <w:rFonts w:ascii="IBM Plex Mono" w:eastAsia="IBM Plex Mono" w:hAnsi="IBM Plex Mono" w:cs="IBM Plex Mono"/>
                </w:rPr>
                <w:delText>&lt;an_yarn&gt;</w:delText>
              </w:r>
            </w:del>
          </w:p>
        </w:tc>
        <w:tc>
          <w:tcPr>
            <w:tcW w:w="540" w:type="dxa"/>
            <w:shd w:val="clear" w:color="auto" w:fill="D0E0E3"/>
            <w:tcMar>
              <w:top w:w="56" w:type="dxa"/>
              <w:left w:w="56" w:type="dxa"/>
              <w:bottom w:w="56" w:type="dxa"/>
              <w:right w:w="56" w:type="dxa"/>
            </w:tcMar>
          </w:tcPr>
          <w:p w14:paraId="089EECEF" w14:textId="45D9389B" w:rsidR="000738E1" w:rsidRDefault="000738E1" w:rsidP="000738E1">
            <w:pPr>
              <w:widowControl w:val="0"/>
              <w:spacing w:line="240" w:lineRule="auto"/>
              <w:jc w:val="center"/>
              <w:rPr>
                <w:rFonts w:ascii="IBM Plex Mono" w:eastAsia="IBM Plex Mono" w:hAnsi="IBM Plex Mono" w:cs="IBM Plex Mono"/>
              </w:rPr>
            </w:pPr>
            <w:del w:id="18" w:author="Robina Rhamz Aquino" w:date="2021-12-06T14:36:00Z">
              <w:r>
                <w:rPr>
                  <w:rFonts w:ascii="IBM Plex Mono" w:eastAsia="IBM Plex Mono" w:hAnsi="IBM Plex Mono" w:cs="IBM Plex Mono"/>
                </w:rPr>
                <w:delText>::=</w:delText>
              </w:r>
            </w:del>
          </w:p>
        </w:tc>
        <w:tc>
          <w:tcPr>
            <w:tcW w:w="12030" w:type="dxa"/>
            <w:shd w:val="clear" w:color="auto" w:fill="D0E0E3"/>
            <w:tcMar>
              <w:top w:w="56" w:type="dxa"/>
              <w:left w:w="56" w:type="dxa"/>
              <w:bottom w:w="56" w:type="dxa"/>
              <w:right w:w="56" w:type="dxa"/>
            </w:tcMar>
          </w:tcPr>
          <w:p w14:paraId="53F4300A" w14:textId="4DE8980C" w:rsidR="000738E1" w:rsidRDefault="000738E1" w:rsidP="000738E1">
            <w:pPr>
              <w:widowControl w:val="0"/>
              <w:spacing w:line="240" w:lineRule="auto"/>
              <w:rPr>
                <w:rFonts w:ascii="IBM Plex Mono" w:eastAsia="IBM Plex Mono" w:hAnsi="IBM Plex Mono" w:cs="IBM Plex Mono"/>
              </w:rPr>
            </w:pPr>
            <w:del w:id="19" w:author="Robina Rhamz Aquino" w:date="2021-12-06T14:36:00Z">
              <w:r>
                <w:rPr>
                  <w:rFonts w:ascii="IBM Plex Mono" w:eastAsia="IBM Plex Mono" w:hAnsi="IBM Plex Mono" w:cs="IBM Plex Mono"/>
                </w:rPr>
                <w:delText>"Yarn Literal" | &lt;an_yarn&gt; an "Yarn Literal"</w:delText>
              </w:r>
            </w:del>
          </w:p>
        </w:tc>
      </w:tr>
      <w:tr w:rsidR="000738E1" w14:paraId="585B5197" w14:textId="77777777" w:rsidTr="00474F56">
        <w:tc>
          <w:tcPr>
            <w:tcW w:w="2325" w:type="dxa"/>
            <w:shd w:val="clear" w:color="auto" w:fill="92D050"/>
            <w:tcMar>
              <w:top w:w="56" w:type="dxa"/>
              <w:left w:w="56" w:type="dxa"/>
              <w:bottom w:w="56" w:type="dxa"/>
              <w:right w:w="56" w:type="dxa"/>
            </w:tcMar>
          </w:tcPr>
          <w:p w14:paraId="14D7200F" w14:textId="6A2C81D1"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&lt;str_concat&gt;</w:t>
            </w:r>
          </w:p>
        </w:tc>
        <w:tc>
          <w:tcPr>
            <w:tcW w:w="540" w:type="dxa"/>
            <w:shd w:val="clear" w:color="auto" w:fill="92D050"/>
            <w:tcMar>
              <w:top w:w="56" w:type="dxa"/>
              <w:left w:w="56" w:type="dxa"/>
              <w:bottom w:w="56" w:type="dxa"/>
              <w:right w:w="56" w:type="dxa"/>
            </w:tcMar>
          </w:tcPr>
          <w:p w14:paraId="1BF5A91B" w14:textId="003913B5"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4D5E284C"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"Concatenation Operator" </w:t>
            </w:r>
            <w:r w:rsidR="00261C1A">
              <w:rPr>
                <w:rFonts w:ascii="IBM Plex Mono" w:eastAsia="IBM Plex Mono" w:hAnsi="IBM Plex Mono" w:cs="IBM Plex Mono"/>
              </w:rPr>
              <w:t xml:space="preserve">&lt;expr&gt; </w:t>
            </w:r>
            <w:r>
              <w:rPr>
                <w:rFonts w:ascii="IBM Plex Mono" w:eastAsia="IBM Plex Mono" w:hAnsi="IBM Plex Mono" w:cs="IBM Plex Mono"/>
              </w:rPr>
              <w:t>&lt;an_yarn&gt;</w:t>
            </w:r>
          </w:p>
          <w:p w14:paraId="01D06D3B" w14:textId="437560A4" w:rsidR="00474F56" w:rsidRDefault="00474F56" w:rsidP="000738E1">
            <w:pPr>
              <w:widowControl w:val="0"/>
              <w:spacing w:line="240" w:lineRule="auto"/>
              <w:rPr>
                <w:rFonts w:ascii="IBM Plex Mono" w:eastAsia="IBM Plex Mono" w:hAnsi="IBM Plex Mono" w:cs="IBM Plex Mono"/>
              </w:rPr>
            </w:pPr>
            <w:r>
              <w:rPr>
                <w:rFonts w:ascii="IBM Plex Mono" w:eastAsia="IBM Plex Mono" w:hAnsi="IBM Plex Mono" w:cs="IBM Plex Mono"/>
              </w:rPr>
              <w:t>X</w:t>
            </w:r>
          </w:p>
          <w:p w14:paraId="3A65397D" w14:textId="42EC2A90" w:rsidR="00474F56" w:rsidRDefault="00474F56" w:rsidP="000738E1">
            <w:pPr>
              <w:widowControl w:val="0"/>
              <w:spacing w:line="240" w:lineRule="auto"/>
              <w:rPr>
                <w:rFonts w:ascii="IBM Plex Mono" w:eastAsia="IBM Plex Mono" w:hAnsi="IBM Plex Mono" w:cs="IBM Plex Mono"/>
              </w:rPr>
            </w:pPr>
            <w:r>
              <w:rPr>
                <w:rFonts w:ascii="IBM Plex Mono" w:eastAsia="IBM Plex Mono" w:hAnsi="IBM Plex Mono" w:cs="IBM Plex Mono"/>
              </w:rPr>
              <w:t>"Concatenation Operator" &lt;expr&gt; &lt;an_yarn</w:t>
            </w:r>
            <w:r>
              <w:rPr>
                <w:rFonts w:ascii="IBM Plex Mono" w:eastAsia="IBM Plex Mono" w:hAnsi="IBM Plex Mono" w:cs="IBM Plex Mono"/>
              </w:rPr>
              <w:t>2</w:t>
            </w:r>
            <w:r>
              <w:rPr>
                <w:rFonts w:ascii="IBM Plex Mono" w:eastAsia="IBM Plex Mono" w:hAnsi="IBM Plex Mono" w:cs="IBM Plex Mono"/>
              </w:rPr>
              <w:t>&gt;</w:t>
            </w:r>
          </w:p>
        </w:tc>
      </w:tr>
      <w:tr w:rsidR="000738E1" w14:paraId="6F4E1F42" w14:textId="77777777" w:rsidTr="00474F56">
        <w:tc>
          <w:tcPr>
            <w:tcW w:w="2325" w:type="dxa"/>
            <w:shd w:val="clear" w:color="auto" w:fill="FF0000"/>
            <w:tcMar>
              <w:top w:w="56" w:type="dxa"/>
              <w:left w:w="56" w:type="dxa"/>
              <w:bottom w:w="56" w:type="dxa"/>
              <w:right w:w="56" w:type="dxa"/>
            </w:tcMar>
          </w:tcPr>
          <w:p w14:paraId="4255FE40" w14:textId="56E75DE2"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&lt;an_yarn&gt;</w:t>
            </w:r>
          </w:p>
        </w:tc>
        <w:tc>
          <w:tcPr>
            <w:tcW w:w="540" w:type="dxa"/>
            <w:shd w:val="clear" w:color="auto" w:fill="FF0000"/>
            <w:tcMar>
              <w:top w:w="56" w:type="dxa"/>
              <w:left w:w="56" w:type="dxa"/>
              <w:bottom w:w="56" w:type="dxa"/>
              <w:right w:w="56" w:type="dxa"/>
            </w:tcMar>
          </w:tcPr>
          <w:p w14:paraId="7807A268" w14:textId="5B9598CD"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FF0000"/>
            <w:tcMar>
              <w:top w:w="56" w:type="dxa"/>
              <w:left w:w="56" w:type="dxa"/>
              <w:bottom w:w="56" w:type="dxa"/>
              <w:right w:w="56" w:type="dxa"/>
            </w:tcMar>
          </w:tcPr>
          <w:p w14:paraId="631692A5"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&lt;an_yarn2&gt; | &lt;an_yarn2&gt; &lt;an_yarn&gt; </w:t>
            </w:r>
          </w:p>
          <w:p w14:paraId="57EE62B8" w14:textId="07D65731" w:rsidR="00896E0B" w:rsidRDefault="00896E0B" w:rsidP="000738E1">
            <w:pPr>
              <w:widowControl w:val="0"/>
              <w:spacing w:line="240" w:lineRule="auto"/>
              <w:rPr>
                <w:rFonts w:ascii="IBM Plex Mono" w:eastAsia="IBM Plex Mono" w:hAnsi="IBM Plex Mono" w:cs="IBM Plex Mono"/>
              </w:rPr>
            </w:pPr>
          </w:p>
        </w:tc>
      </w:tr>
      <w:tr w:rsidR="000738E1" w14:paraId="53B8F161" w14:textId="77777777" w:rsidTr="00474F56">
        <w:tc>
          <w:tcPr>
            <w:tcW w:w="2325" w:type="dxa"/>
            <w:shd w:val="clear" w:color="auto" w:fill="92D050"/>
            <w:tcMar>
              <w:top w:w="56" w:type="dxa"/>
              <w:left w:w="56" w:type="dxa"/>
              <w:bottom w:w="56" w:type="dxa"/>
              <w:right w:w="56" w:type="dxa"/>
            </w:tcMar>
          </w:tcPr>
          <w:p w14:paraId="23120ED4" w14:textId="6570810F"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&lt;an_yarn2&gt;</w:t>
            </w:r>
          </w:p>
        </w:tc>
        <w:tc>
          <w:tcPr>
            <w:tcW w:w="540" w:type="dxa"/>
            <w:shd w:val="clear" w:color="auto" w:fill="92D050"/>
            <w:tcMar>
              <w:top w:w="56" w:type="dxa"/>
              <w:left w:w="56" w:type="dxa"/>
              <w:bottom w:w="56" w:type="dxa"/>
              <w:right w:w="56" w:type="dxa"/>
            </w:tcMar>
          </w:tcPr>
          <w:p w14:paraId="06CFAB91" w14:textId="2576D188"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92D050"/>
            <w:tcMar>
              <w:top w:w="56" w:type="dxa"/>
              <w:left w:w="56" w:type="dxa"/>
              <w:bottom w:w="56" w:type="dxa"/>
              <w:right w:w="56" w:type="dxa"/>
            </w:tcMar>
          </w:tcPr>
          <w:p w14:paraId="2FA92605" w14:textId="3326459C" w:rsidR="000738E1" w:rsidRDefault="006D3522" w:rsidP="000738E1">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“Expression AND Operator” “Yarn Literal </w:t>
            </w:r>
            <w:r>
              <w:rPr>
                <w:rFonts w:ascii="IBM Plex Mono" w:eastAsia="IBM Plex Mono" w:hAnsi="IBM Plex Mono" w:cs="IBM Plex Mono"/>
              </w:rPr>
              <w:t>x</w:t>
            </w:r>
          </w:p>
          <w:p w14:paraId="1B222446" w14:textId="77777777" w:rsidR="006D3522" w:rsidRDefault="006D3522" w:rsidP="000738E1">
            <w:pPr>
              <w:widowControl w:val="0"/>
              <w:spacing w:line="240" w:lineRule="auto"/>
              <w:rPr>
                <w:rFonts w:ascii="IBM Plex Mono" w:eastAsia="IBM Plex Mono" w:hAnsi="IBM Plex Mono" w:cs="IBM Plex Mono"/>
              </w:rPr>
            </w:pPr>
          </w:p>
          <w:p w14:paraId="67F59744" w14:textId="31E42771" w:rsidR="006D3522" w:rsidRDefault="006D3522" w:rsidP="00261C1A">
            <w:pPr>
              <w:widowControl w:val="0"/>
              <w:spacing w:line="240" w:lineRule="auto"/>
              <w:rPr>
                <w:rFonts w:ascii="IBM Plex Mono" w:eastAsia="IBM Plex Mono" w:hAnsi="IBM Plex Mono" w:cs="IBM Plex Mono"/>
              </w:rPr>
            </w:pPr>
            <w:r>
              <w:rPr>
                <w:rFonts w:ascii="IBM Plex Mono" w:eastAsia="IBM Plex Mono" w:hAnsi="IBM Plex Mono" w:cs="IBM Plex Mono"/>
              </w:rPr>
              <w:t xml:space="preserve">“Expression AND Operator” </w:t>
            </w:r>
            <w:r>
              <w:rPr>
                <w:rFonts w:ascii="IBM Plex Mono" w:eastAsia="IBM Plex Mono" w:hAnsi="IBM Plex Mono" w:cs="IBM Plex Mono"/>
              </w:rPr>
              <w:t>&lt;expr&gt;</w:t>
            </w:r>
            <w:r w:rsidR="00474F56">
              <w:rPr>
                <w:rFonts w:ascii="IBM Plex Mono" w:eastAsia="IBM Plex Mono" w:hAnsi="IBM Plex Mono" w:cs="IBM Plex Mono"/>
              </w:rPr>
              <w:t xml:space="preserve"> | &lt;an_yarn2&gt;</w:t>
            </w:r>
          </w:p>
        </w:tc>
      </w:tr>
      <w:tr w:rsidR="000738E1" w14:paraId="7E924303" w14:textId="77777777">
        <w:tc>
          <w:tcPr>
            <w:tcW w:w="2325" w:type="dxa"/>
            <w:shd w:val="clear" w:color="auto" w:fill="D0E0E3"/>
            <w:tcMar>
              <w:top w:w="56" w:type="dxa"/>
              <w:left w:w="56" w:type="dxa"/>
              <w:bottom w:w="56" w:type="dxa"/>
              <w:right w:w="56" w:type="dxa"/>
            </w:tcMar>
          </w:tcPr>
          <w:p w14:paraId="4F59DFAE" w14:textId="44C8773A"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&lt;typecast_stmt&gt;</w:t>
            </w:r>
          </w:p>
        </w:tc>
        <w:tc>
          <w:tcPr>
            <w:tcW w:w="540" w:type="dxa"/>
            <w:shd w:val="clear" w:color="auto" w:fill="D0E0E3"/>
            <w:tcMar>
              <w:top w:w="56" w:type="dxa"/>
              <w:left w:w="56" w:type="dxa"/>
              <w:bottom w:w="56" w:type="dxa"/>
              <w:right w:w="56" w:type="dxa"/>
            </w:tcMar>
          </w:tcPr>
          <w:p w14:paraId="45E6E88F" w14:textId="70F593D6"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D0E0E3"/>
            <w:tcMar>
              <w:top w:w="56" w:type="dxa"/>
              <w:left w:w="56" w:type="dxa"/>
              <w:bottom w:w="56" w:type="dxa"/>
              <w:right w:w="56" w:type="dxa"/>
            </w:tcMar>
          </w:tcPr>
          <w:p w14:paraId="46748154" w14:textId="556DD93F"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“Typecast Start Operator” “Identifiers” “Typecast Middle Operator” "Type Literal"</w:t>
            </w:r>
          </w:p>
        </w:tc>
      </w:tr>
      <w:tr w:rsidR="000738E1" w14:paraId="1F7DCFB5" w14:textId="77777777">
        <w:tc>
          <w:tcPr>
            <w:tcW w:w="2325" w:type="dxa"/>
            <w:shd w:val="clear" w:color="auto" w:fill="D0E0E3"/>
            <w:tcMar>
              <w:top w:w="56" w:type="dxa"/>
              <w:left w:w="56" w:type="dxa"/>
              <w:bottom w:w="56" w:type="dxa"/>
              <w:right w:w="56" w:type="dxa"/>
            </w:tcMar>
          </w:tcPr>
          <w:p w14:paraId="440E3505" w14:textId="54309A10" w:rsidR="000738E1" w:rsidRDefault="000738E1" w:rsidP="000738E1">
            <w:pPr>
              <w:widowControl w:val="0"/>
              <w:spacing w:line="240" w:lineRule="auto"/>
              <w:ind w:left="150"/>
              <w:jc w:val="center"/>
              <w:rPr>
                <w:rFonts w:ascii="IBM Plex Mono" w:eastAsia="IBM Plex Mono" w:hAnsi="IBM Plex Mono" w:cs="IBM Plex Mono"/>
              </w:rPr>
            </w:pPr>
            <w:r>
              <w:rPr>
                <w:rFonts w:ascii="IBM Plex Mono" w:eastAsia="IBM Plex Mono" w:hAnsi="IBM Plex Mono" w:cs="IBM Plex Mono"/>
              </w:rPr>
              <w:t>&lt;recast_stmt&gt;</w:t>
            </w:r>
          </w:p>
        </w:tc>
        <w:tc>
          <w:tcPr>
            <w:tcW w:w="540" w:type="dxa"/>
            <w:shd w:val="clear" w:color="auto" w:fill="D0E0E3"/>
            <w:tcMar>
              <w:top w:w="56" w:type="dxa"/>
              <w:left w:w="56" w:type="dxa"/>
              <w:bottom w:w="56" w:type="dxa"/>
              <w:right w:w="56" w:type="dxa"/>
            </w:tcMar>
          </w:tcPr>
          <w:p w14:paraId="7014CAFE" w14:textId="13E1F0FB" w:rsidR="000738E1" w:rsidRDefault="000738E1" w:rsidP="000738E1">
            <w:pPr>
              <w:widowControl w:val="0"/>
              <w:spacing w:line="240" w:lineRule="auto"/>
              <w:jc w:val="center"/>
              <w:rPr>
                <w:rFonts w:ascii="IBM Plex Mono" w:eastAsia="IBM Plex Mono" w:hAnsi="IBM Plex Mono" w:cs="IBM Plex Mono"/>
              </w:rPr>
            </w:pPr>
            <w:r>
              <w:rPr>
                <w:rFonts w:ascii="IBM Plex Mono" w:eastAsia="IBM Plex Mono" w:hAnsi="IBM Plex Mono" w:cs="IBM Plex Mono"/>
              </w:rPr>
              <w:t>::=</w:t>
            </w:r>
          </w:p>
        </w:tc>
        <w:tc>
          <w:tcPr>
            <w:tcW w:w="12030" w:type="dxa"/>
            <w:shd w:val="clear" w:color="auto" w:fill="D0E0E3"/>
            <w:tcMar>
              <w:top w:w="56" w:type="dxa"/>
              <w:left w:w="56" w:type="dxa"/>
              <w:bottom w:w="56" w:type="dxa"/>
              <w:right w:w="56" w:type="dxa"/>
            </w:tcMar>
          </w:tcPr>
          <w:p w14:paraId="176689DB" w14:textId="77777777" w:rsidR="000738E1" w:rsidRDefault="000738E1" w:rsidP="000738E1">
            <w:pPr>
              <w:widowControl w:val="0"/>
              <w:spacing w:line="240" w:lineRule="auto"/>
              <w:rPr>
                <w:rFonts w:ascii="IBM Plex Mono" w:eastAsia="IBM Plex Mono" w:hAnsi="IBM Plex Mono" w:cs="IBM Plex Mono"/>
              </w:rPr>
            </w:pPr>
            <w:r>
              <w:rPr>
                <w:rFonts w:ascii="IBM Plex Mono" w:eastAsia="IBM Plex Mono" w:hAnsi="IBM Plex Mono" w:cs="IBM Plex Mono"/>
              </w:rPr>
              <w:t>“Identifiers” “Casting Operator” &lt;literal&gt; | “Identifiers” “Variable Assignment” “Typecast Start Operator” “Identifiers” &lt;literal&gt;</w:t>
            </w:r>
            <w:r w:rsidR="00C3020A">
              <w:rPr>
                <w:rFonts w:ascii="IBM Plex Mono" w:eastAsia="IBM Plex Mono" w:hAnsi="IBM Plex Mono" w:cs="IBM Plex Mono"/>
              </w:rPr>
              <w:t xml:space="preserve"> x</w:t>
            </w:r>
          </w:p>
          <w:p w14:paraId="07D6579B" w14:textId="77777777" w:rsidR="00C3020A" w:rsidRDefault="00C3020A" w:rsidP="000738E1">
            <w:pPr>
              <w:widowControl w:val="0"/>
              <w:spacing w:line="240" w:lineRule="auto"/>
              <w:rPr>
                <w:rFonts w:ascii="IBM Plex Mono" w:eastAsia="IBM Plex Mono" w:hAnsi="IBM Plex Mono" w:cs="IBM Plex Mono"/>
              </w:rPr>
            </w:pPr>
          </w:p>
          <w:p w14:paraId="193539CB" w14:textId="77777777" w:rsidR="00C3020A" w:rsidRDefault="00C3020A" w:rsidP="000738E1">
            <w:pPr>
              <w:widowControl w:val="0"/>
              <w:spacing w:line="240" w:lineRule="auto"/>
              <w:rPr>
                <w:rFonts w:ascii="IBM Plex Mono" w:eastAsia="IBM Plex Mono" w:hAnsi="IBM Plex Mono" w:cs="IBM Plex Mono"/>
              </w:rPr>
            </w:pPr>
            <w:r>
              <w:rPr>
                <w:rFonts w:ascii="IBM Plex Mono" w:eastAsia="IBM Plex Mono" w:hAnsi="IBM Plex Mono" w:cs="IBM Plex Mono"/>
              </w:rPr>
              <w:t>“Identifiers” “Casting Operator” &lt;literal&gt;</w:t>
            </w:r>
            <w:r>
              <w:rPr>
                <w:rFonts w:ascii="IBM Plex Mono" w:eastAsia="IBM Plex Mono" w:hAnsi="IBM Plex Mono" w:cs="IBM Plex Mono"/>
              </w:rPr>
              <w:t xml:space="preserve"> |</w:t>
            </w:r>
          </w:p>
          <w:p w14:paraId="68BC6BBB" w14:textId="53B3ABBF" w:rsidR="00C3020A" w:rsidRDefault="00C3020A" w:rsidP="000738E1">
            <w:pPr>
              <w:widowControl w:val="0"/>
              <w:spacing w:line="240" w:lineRule="auto"/>
              <w:rPr>
                <w:rFonts w:ascii="IBM Plex Mono" w:eastAsia="IBM Plex Mono" w:hAnsi="IBM Plex Mono" w:cs="IBM Plex Mono"/>
              </w:rPr>
            </w:pPr>
            <w:r>
              <w:rPr>
                <w:rFonts w:ascii="IBM Plex Mono" w:eastAsia="IBM Plex Mono" w:hAnsi="IBM Plex Mono" w:cs="IBM Plex Mono"/>
              </w:rPr>
              <w:t>“Identifiers” “Variable Assignment” &lt;typecast_stmt&gt;</w:t>
            </w:r>
          </w:p>
        </w:tc>
      </w:tr>
    </w:tbl>
    <w:p w14:paraId="791102BB" w14:textId="77777777" w:rsidR="005B47F2" w:rsidRDefault="005B47F2">
      <w:pPr>
        <w:ind w:left="-735" w:right="-585"/>
        <w:rPr>
          <w:rFonts w:ascii="IBM Plex Sans" w:eastAsia="IBM Plex Sans" w:hAnsi="IBM Plex Sans" w:cs="IBM Plex Sans"/>
          <w:b/>
          <w:sz w:val="20"/>
          <w:szCs w:val="20"/>
        </w:rPr>
      </w:pPr>
    </w:p>
    <w:sectPr w:rsidR="005B47F2">
      <w:pgSz w:w="16834" w:h="11909" w:orient="landscape"/>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ina Rhamz Aquino" w:date="2022-11-27T17:40:00Z" w:initials="RRA">
    <w:p w14:paraId="55B8DBD2" w14:textId="77777777" w:rsidR="00507C24" w:rsidRDefault="00507C24" w:rsidP="00FA7045">
      <w:pPr>
        <w:pStyle w:val="CommentText"/>
      </w:pPr>
      <w:r>
        <w:rPr>
          <w:rStyle w:val="CommentReference"/>
        </w:rPr>
        <w:annotationRef/>
      </w:r>
      <w:r>
        <w:t>added</w:t>
      </w:r>
    </w:p>
  </w:comment>
  <w:comment w:id="1" w:author="Robina Rhamz Aquino" w:date="2021-11-12T18:29:00Z" w:initials="">
    <w:p w14:paraId="1CA2C0BD" w14:textId="565BD069" w:rsidR="005B47F2" w:rsidRDefault="00FF32B5">
      <w:pPr>
        <w:widowControl w:val="0"/>
        <w:pBdr>
          <w:top w:val="nil"/>
          <w:left w:val="nil"/>
          <w:bottom w:val="nil"/>
          <w:right w:val="nil"/>
          <w:between w:val="nil"/>
        </w:pBdr>
        <w:spacing w:line="240" w:lineRule="auto"/>
        <w:rPr>
          <w:color w:val="000000"/>
        </w:rPr>
      </w:pPr>
      <w:r>
        <w:rPr>
          <w:color w:val="000000"/>
        </w:rPr>
        <w:t>no typecasting</w:t>
      </w:r>
    </w:p>
  </w:comment>
  <w:comment w:id="2" w:author="Robina Rhamz Aquino" w:date="2021-11-12T18:29:00Z" w:initials="">
    <w:p w14:paraId="161BC0DF" w14:textId="77777777" w:rsidR="0068360C" w:rsidRDefault="0068360C" w:rsidP="0068360C">
      <w:pPr>
        <w:widowControl w:val="0"/>
        <w:pBdr>
          <w:top w:val="nil"/>
          <w:left w:val="nil"/>
          <w:bottom w:val="nil"/>
          <w:right w:val="nil"/>
          <w:between w:val="nil"/>
        </w:pBdr>
        <w:spacing w:line="240" w:lineRule="auto"/>
        <w:rPr>
          <w:color w:val="000000"/>
        </w:rPr>
      </w:pPr>
      <w:r>
        <w:rPr>
          <w:color w:val="000000"/>
        </w:rPr>
        <w:t>no typecasting</w:t>
      </w:r>
    </w:p>
  </w:comment>
  <w:comment w:id="3" w:author="Robina Rhamz Aquino" w:date="2021-11-12T18:37:00Z" w:initials="">
    <w:p w14:paraId="2AC8CF6E" w14:textId="77777777" w:rsidR="0068360C" w:rsidRDefault="0068360C">
      <w:pPr>
        <w:widowControl w:val="0"/>
        <w:pBdr>
          <w:top w:val="nil"/>
          <w:left w:val="nil"/>
          <w:bottom w:val="nil"/>
          <w:right w:val="nil"/>
          <w:between w:val="nil"/>
        </w:pBdr>
        <w:spacing w:line="240" w:lineRule="auto"/>
        <w:rPr>
          <w:color w:val="000000"/>
        </w:rPr>
      </w:pPr>
      <w:r>
        <w:rPr>
          <w:color w:val="000000"/>
        </w:rPr>
        <w:t>iirc numbers can be typecasted to troof</w:t>
      </w:r>
    </w:p>
  </w:comment>
  <w:comment w:id="4" w:author="Robina Rhamz Aquino" w:date="2021-11-12T18:34:00Z" w:initials="">
    <w:p w14:paraId="74CA6E59" w14:textId="77777777" w:rsidR="0068360C" w:rsidRDefault="0068360C">
      <w:pPr>
        <w:widowControl w:val="0"/>
        <w:pBdr>
          <w:top w:val="nil"/>
          <w:left w:val="nil"/>
          <w:bottom w:val="nil"/>
          <w:right w:val="nil"/>
          <w:between w:val="nil"/>
        </w:pBdr>
        <w:spacing w:line="240" w:lineRule="auto"/>
        <w:rPr>
          <w:color w:val="000000"/>
        </w:rPr>
      </w:pPr>
      <w:r>
        <w:rPr>
          <w:color w:val="000000"/>
        </w:rPr>
        <w:t>so that it expands on the right (that's the idea anyway)</w:t>
      </w:r>
    </w:p>
  </w:comment>
  <w:comment w:id="5" w:author="Robina Rhamz Aquino" w:date="2021-11-12T18:34:00Z" w:initials="">
    <w:p w14:paraId="14F83FCD" w14:textId="77777777" w:rsidR="0068360C" w:rsidRDefault="0068360C">
      <w:pPr>
        <w:widowControl w:val="0"/>
        <w:pBdr>
          <w:top w:val="nil"/>
          <w:left w:val="nil"/>
          <w:bottom w:val="nil"/>
          <w:right w:val="nil"/>
          <w:between w:val="nil"/>
        </w:pBdr>
        <w:spacing w:line="240" w:lineRule="auto"/>
        <w:rPr>
          <w:color w:val="000000"/>
        </w:rPr>
      </w:pPr>
      <w:r>
        <w:rPr>
          <w:color w:val="000000"/>
        </w:rPr>
        <w:t>so that it expands on the right (that's the idea anyway)</w:t>
      </w:r>
    </w:p>
  </w:comment>
  <w:comment w:id="6" w:author="Robina Rhamz Aquino" w:date="2022-11-29T20:39:00Z" w:initials="RRA">
    <w:p w14:paraId="0D550E79" w14:textId="77777777" w:rsidR="0051182B" w:rsidRDefault="0051182B" w:rsidP="00AE2DE0">
      <w:pPr>
        <w:pStyle w:val="CommentText"/>
      </w:pPr>
      <w:r>
        <w:rPr>
          <w:rStyle w:val="CommentReference"/>
        </w:rPr>
        <w:annotationRef/>
      </w:r>
      <w:r>
        <w:t>Currently removed in implementation</w:t>
      </w:r>
    </w:p>
  </w:comment>
  <w:comment w:id="7" w:author="Robina Rhamz Aquino" w:date="2021-11-12T18:37:00Z" w:initials="">
    <w:p w14:paraId="0BAF04D8" w14:textId="2040C361" w:rsidR="000738E1" w:rsidRDefault="000738E1" w:rsidP="002D7F4A">
      <w:pPr>
        <w:widowControl w:val="0"/>
        <w:pBdr>
          <w:top w:val="nil"/>
          <w:left w:val="nil"/>
          <w:bottom w:val="nil"/>
          <w:right w:val="nil"/>
          <w:between w:val="nil"/>
        </w:pBdr>
        <w:spacing w:line="240" w:lineRule="auto"/>
        <w:rPr>
          <w:color w:val="000000"/>
        </w:rPr>
      </w:pPr>
      <w:r>
        <w:rPr>
          <w:color w:val="000000"/>
        </w:rPr>
        <w:t>iirc numbers can be typecasted to troof</w:t>
      </w:r>
    </w:p>
  </w:comment>
  <w:comment w:id="8" w:author="Robina Rhamz Aquino" w:date="2021-11-12T18:37:00Z" w:initials="">
    <w:p w14:paraId="64C43268" w14:textId="77777777" w:rsidR="000738E1" w:rsidRDefault="000738E1" w:rsidP="00935FFC">
      <w:pPr>
        <w:widowControl w:val="0"/>
        <w:pBdr>
          <w:top w:val="nil"/>
          <w:left w:val="nil"/>
          <w:bottom w:val="nil"/>
          <w:right w:val="nil"/>
          <w:between w:val="nil"/>
        </w:pBdr>
        <w:spacing w:line="240" w:lineRule="auto"/>
        <w:rPr>
          <w:color w:val="000000"/>
        </w:rPr>
      </w:pPr>
      <w:r>
        <w:rPr>
          <w:color w:val="000000"/>
        </w:rPr>
        <w:t>iirc numbers can be typecasted to troof</w:t>
      </w:r>
    </w:p>
  </w:comment>
  <w:comment w:id="9" w:author="Robina Rhamz Aquino" w:date="2021-11-12T18:37:00Z" w:initials="">
    <w:p w14:paraId="55CEBA96" w14:textId="77777777" w:rsidR="000738E1" w:rsidRDefault="000738E1" w:rsidP="00935FFC">
      <w:pPr>
        <w:widowControl w:val="0"/>
        <w:pBdr>
          <w:top w:val="nil"/>
          <w:left w:val="nil"/>
          <w:bottom w:val="nil"/>
          <w:right w:val="nil"/>
          <w:between w:val="nil"/>
        </w:pBdr>
        <w:spacing w:line="240" w:lineRule="auto"/>
        <w:rPr>
          <w:color w:val="000000"/>
        </w:rPr>
      </w:pPr>
      <w:r>
        <w:rPr>
          <w:color w:val="000000"/>
        </w:rPr>
        <w:t>iirc numbers can be typecasted to troof</w:t>
      </w:r>
    </w:p>
  </w:comment>
  <w:comment w:id="12" w:author="Robina Rhamz Aquino" w:date="2022-11-29T20:39:00Z" w:initials="RRA">
    <w:p w14:paraId="6E2558D8" w14:textId="77777777" w:rsidR="004C6CC4" w:rsidRDefault="004C6CC4" w:rsidP="004C6CC4">
      <w:pPr>
        <w:pStyle w:val="CommentText"/>
      </w:pPr>
      <w:r>
        <w:rPr>
          <w:rStyle w:val="CommentReference"/>
        </w:rPr>
        <w:annotationRef/>
      </w:r>
      <w:r>
        <w:t>Currently removed in implementation</w:t>
      </w:r>
    </w:p>
  </w:comment>
  <w:comment w:id="13" w:author="Robina Rhamz Aquino" w:date="2021-11-12T18:34:00Z" w:initials="">
    <w:p w14:paraId="64CCDFB4" w14:textId="77777777" w:rsidR="000738E1" w:rsidRDefault="000738E1" w:rsidP="002D7F4A">
      <w:pPr>
        <w:widowControl w:val="0"/>
        <w:pBdr>
          <w:top w:val="nil"/>
          <w:left w:val="nil"/>
          <w:bottom w:val="nil"/>
          <w:right w:val="nil"/>
          <w:between w:val="nil"/>
        </w:pBdr>
        <w:spacing w:line="240" w:lineRule="auto"/>
        <w:rPr>
          <w:color w:val="000000"/>
        </w:rPr>
      </w:pPr>
      <w:r>
        <w:rPr>
          <w:color w:val="000000"/>
        </w:rPr>
        <w:t>so that it expands on the right (that's the idea anyway)</w:t>
      </w:r>
    </w:p>
  </w:comment>
  <w:comment w:id="11" w:author="Robina Rhamz Aquino" w:date="2021-11-12T18:34:00Z" w:initials="">
    <w:p w14:paraId="39E29F0B" w14:textId="77777777" w:rsidR="000738E1" w:rsidRDefault="000738E1" w:rsidP="002D7F4A">
      <w:pPr>
        <w:widowControl w:val="0"/>
        <w:pBdr>
          <w:top w:val="nil"/>
          <w:left w:val="nil"/>
          <w:bottom w:val="nil"/>
          <w:right w:val="nil"/>
          <w:between w:val="nil"/>
        </w:pBdr>
        <w:spacing w:line="240" w:lineRule="auto"/>
        <w:rPr>
          <w:color w:val="000000"/>
        </w:rPr>
      </w:pPr>
      <w:r>
        <w:rPr>
          <w:color w:val="000000"/>
        </w:rPr>
        <w:t>so that it expands on the right (that's the idea anyway)</w:t>
      </w:r>
    </w:p>
  </w:comment>
  <w:comment w:id="10" w:author="Robina Rhamz Aquino" w:date="2022-11-29T18:12:00Z" w:initials="RRA">
    <w:p w14:paraId="1092AFF0" w14:textId="77777777" w:rsidR="0013035B" w:rsidRDefault="0013035B" w:rsidP="00A93EC2">
      <w:pPr>
        <w:pStyle w:val="CommentText"/>
      </w:pPr>
      <w:r>
        <w:rPr>
          <w:rStyle w:val="CommentReference"/>
        </w:rPr>
        <w:annotationRef/>
      </w:r>
      <w:r>
        <w:t>Can replace expr in infinite_arity_expr but let's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8DBD2" w15:done="0"/>
  <w15:commentEx w15:paraId="1CA2C0BD" w15:done="0"/>
  <w15:commentEx w15:paraId="161BC0DF" w15:done="0"/>
  <w15:commentEx w15:paraId="2AC8CF6E" w15:done="0"/>
  <w15:commentEx w15:paraId="74CA6E59" w15:done="0"/>
  <w15:commentEx w15:paraId="14F83FCD" w15:done="0"/>
  <w15:commentEx w15:paraId="0D550E79" w15:done="0"/>
  <w15:commentEx w15:paraId="0BAF04D8" w15:done="0"/>
  <w15:commentEx w15:paraId="64C43268" w15:done="0"/>
  <w15:commentEx w15:paraId="55CEBA96" w15:done="0"/>
  <w15:commentEx w15:paraId="6E2558D8" w15:done="0"/>
  <w15:commentEx w15:paraId="64CCDFB4" w15:done="0"/>
  <w15:commentEx w15:paraId="39E29F0B" w15:done="0"/>
  <w15:commentEx w15:paraId="1092AFF0" w15:paraIdParent="39E29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E1F8C" w16cex:dateUtc="2022-11-27T09:40:00Z"/>
  <w16cex:commentExtensible w16cex:durableId="2730EC95" w16cex:dateUtc="2022-11-29T12:39:00Z"/>
  <w16cex:commentExtensible w16cex:durableId="27315324" w16cex:dateUtc="2022-11-29T12:39:00Z"/>
  <w16cex:commentExtensible w16cex:durableId="2730C9F4" w16cex:dateUtc="2022-11-29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8DBD2" w16cid:durableId="272E1F8C"/>
  <w16cid:commentId w16cid:paraId="1CA2C0BD" w16cid:durableId="271505BB"/>
  <w16cid:commentId w16cid:paraId="161BC0DF" w16cid:durableId="271CF5ED"/>
  <w16cid:commentId w16cid:paraId="2AC8CF6E" w16cid:durableId="271505BC"/>
  <w16cid:commentId w16cid:paraId="74CA6E59" w16cid:durableId="271505BD"/>
  <w16cid:commentId w16cid:paraId="14F83FCD" w16cid:durableId="271505BE"/>
  <w16cid:commentId w16cid:paraId="0D550E79" w16cid:durableId="2730EC95"/>
  <w16cid:commentId w16cid:paraId="0BAF04D8" w16cid:durableId="271505BF"/>
  <w16cid:commentId w16cid:paraId="64C43268" w16cid:durableId="272E2839"/>
  <w16cid:commentId w16cid:paraId="55CEBA96" w16cid:durableId="272E283C"/>
  <w16cid:commentId w16cid:paraId="6E2558D8" w16cid:durableId="27315324"/>
  <w16cid:commentId w16cid:paraId="64CCDFB4" w16cid:durableId="271505C0"/>
  <w16cid:commentId w16cid:paraId="39E29F0B" w16cid:durableId="271505C1"/>
  <w16cid:commentId w16cid:paraId="1092AFF0" w16cid:durableId="2730C9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1C6A1" w14:textId="77777777" w:rsidR="00AA4BC3" w:rsidRDefault="00AA4BC3">
      <w:pPr>
        <w:spacing w:line="240" w:lineRule="auto"/>
      </w:pPr>
      <w:r>
        <w:separator/>
      </w:r>
    </w:p>
  </w:endnote>
  <w:endnote w:type="continuationSeparator" w:id="0">
    <w:p w14:paraId="445AE5FD" w14:textId="77777777" w:rsidR="00AA4BC3" w:rsidRDefault="00AA4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IBM Plex Mono">
    <w:altName w:val="Calibri"/>
    <w:charset w:val="00"/>
    <w:family w:val="modern"/>
    <w:pitch w:val="fixed"/>
    <w:sig w:usb0="A000026F" w:usb1="5000207B"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B436C" w14:textId="77777777" w:rsidR="00AA4BC3" w:rsidRDefault="00AA4BC3">
      <w:pPr>
        <w:spacing w:line="240" w:lineRule="auto"/>
      </w:pPr>
      <w:r>
        <w:separator/>
      </w:r>
    </w:p>
  </w:footnote>
  <w:footnote w:type="continuationSeparator" w:id="0">
    <w:p w14:paraId="1888FEAE" w14:textId="77777777" w:rsidR="00AA4BC3" w:rsidRDefault="00AA4B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9973" w14:textId="77777777" w:rsidR="005B47F2" w:rsidRDefault="005B47F2">
    <w:pPr>
      <w:rPr>
        <w:rFonts w:ascii="Source Sans Pro" w:eastAsia="Source Sans Pro" w:hAnsi="Source Sans Pro" w:cs="Source Sans Pro"/>
        <w:sz w:val="24"/>
        <w:szCs w:val="24"/>
      </w:rPr>
    </w:pPr>
  </w:p>
  <w:p w14:paraId="6DFD9C87" w14:textId="77777777" w:rsidR="005B47F2" w:rsidRDefault="00FF32B5">
    <w:pPr>
      <w:ind w:left="-735" w:right="-585"/>
      <w:rPr>
        <w:rFonts w:ascii="Source Sans Pro" w:eastAsia="Source Sans Pro" w:hAnsi="Source Sans Pro" w:cs="Source Sans Pro"/>
        <w:b/>
      </w:rPr>
    </w:pPr>
    <w:r>
      <w:rPr>
        <w:rFonts w:ascii="Source Sans Pro" w:eastAsia="Source Sans Pro" w:hAnsi="Source Sans Pro" w:cs="Source Sans Pro"/>
        <w:b/>
      </w:rPr>
      <w:t>CMSC 124 Design and Implementation of Programming Languages</w:t>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t xml:space="preserve"> First Semester AY 21-22</w:t>
    </w:r>
  </w:p>
  <w:p w14:paraId="356AD962" w14:textId="77777777" w:rsidR="005B47F2" w:rsidRDefault="00FF32B5">
    <w:pPr>
      <w:ind w:left="-735" w:right="-585"/>
      <w:rPr>
        <w:rFonts w:ascii="Source Sans Pro" w:eastAsia="Source Sans Pro" w:hAnsi="Source Sans Pro" w:cs="Source Sans Pro"/>
        <w:b/>
      </w:rPr>
    </w:pPr>
    <w:r>
      <w:rPr>
        <w:rFonts w:ascii="Source Sans Pro" w:eastAsia="Source Sans Pro" w:hAnsi="Source Sans Pro" w:cs="Source Sans Pro"/>
        <w:b/>
      </w:rPr>
      <w:t>LOLCODE Grammar</w:t>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r>
    <w:r>
      <w:rPr>
        <w:rFonts w:ascii="Source Sans Pro" w:eastAsia="Source Sans Pro" w:hAnsi="Source Sans Pro" w:cs="Source Sans Pro"/>
        <w:b/>
      </w:rPr>
      <w:tab/>
      <w:t>Project Requirement 02</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a Rhamz Aquino">
    <w15:presenceInfo w15:providerId="None" w15:userId="Robina Rhamz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F2"/>
    <w:rsid w:val="00052099"/>
    <w:rsid w:val="000606BF"/>
    <w:rsid w:val="000738E1"/>
    <w:rsid w:val="00074AC2"/>
    <w:rsid w:val="00091EA0"/>
    <w:rsid w:val="000A4B01"/>
    <w:rsid w:val="00102E11"/>
    <w:rsid w:val="00111356"/>
    <w:rsid w:val="0013035B"/>
    <w:rsid w:val="001B117A"/>
    <w:rsid w:val="00244A9B"/>
    <w:rsid w:val="00261C1A"/>
    <w:rsid w:val="002E091A"/>
    <w:rsid w:val="002F05D8"/>
    <w:rsid w:val="00342043"/>
    <w:rsid w:val="00345D15"/>
    <w:rsid w:val="003D3EB4"/>
    <w:rsid w:val="003D4E40"/>
    <w:rsid w:val="00474F56"/>
    <w:rsid w:val="004A5B36"/>
    <w:rsid w:val="004C6CC4"/>
    <w:rsid w:val="00507C24"/>
    <w:rsid w:val="0051182B"/>
    <w:rsid w:val="00515887"/>
    <w:rsid w:val="00561781"/>
    <w:rsid w:val="005733EF"/>
    <w:rsid w:val="005B47F2"/>
    <w:rsid w:val="00641E1F"/>
    <w:rsid w:val="0068360C"/>
    <w:rsid w:val="00690812"/>
    <w:rsid w:val="00697E8F"/>
    <w:rsid w:val="006B5D8E"/>
    <w:rsid w:val="006D3522"/>
    <w:rsid w:val="0070559C"/>
    <w:rsid w:val="007523C3"/>
    <w:rsid w:val="00793E83"/>
    <w:rsid w:val="007A579F"/>
    <w:rsid w:val="007D4A94"/>
    <w:rsid w:val="00870B0C"/>
    <w:rsid w:val="00877AEC"/>
    <w:rsid w:val="00896E0B"/>
    <w:rsid w:val="008F7C75"/>
    <w:rsid w:val="00922DC8"/>
    <w:rsid w:val="00941E1A"/>
    <w:rsid w:val="00992A17"/>
    <w:rsid w:val="009A3798"/>
    <w:rsid w:val="00A01BEA"/>
    <w:rsid w:val="00A350E8"/>
    <w:rsid w:val="00A92149"/>
    <w:rsid w:val="00A94AA8"/>
    <w:rsid w:val="00AA1797"/>
    <w:rsid w:val="00AA4BC3"/>
    <w:rsid w:val="00B134E7"/>
    <w:rsid w:val="00B604F3"/>
    <w:rsid w:val="00B83E26"/>
    <w:rsid w:val="00BC6E8D"/>
    <w:rsid w:val="00BF2442"/>
    <w:rsid w:val="00C3020A"/>
    <w:rsid w:val="00C564B1"/>
    <w:rsid w:val="00C60B99"/>
    <w:rsid w:val="00CC1911"/>
    <w:rsid w:val="00CF544D"/>
    <w:rsid w:val="00D85D53"/>
    <w:rsid w:val="00D97845"/>
    <w:rsid w:val="00DB4FEC"/>
    <w:rsid w:val="00E63421"/>
    <w:rsid w:val="00E918C8"/>
    <w:rsid w:val="00E95C30"/>
    <w:rsid w:val="00ED0829"/>
    <w:rsid w:val="00ED1AB8"/>
    <w:rsid w:val="00EE44CA"/>
    <w:rsid w:val="00F01182"/>
    <w:rsid w:val="00F447E2"/>
    <w:rsid w:val="00F8420A"/>
    <w:rsid w:val="00FD1F3E"/>
    <w:rsid w:val="00FF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6F45"/>
  <w15:docId w15:val="{AA9ACDA2-A2C8-4578-B59E-EF7EE27D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7C24"/>
    <w:rPr>
      <w:b/>
      <w:bCs/>
    </w:rPr>
  </w:style>
  <w:style w:type="character" w:customStyle="1" w:styleId="CommentSubjectChar">
    <w:name w:val="Comment Subject Char"/>
    <w:basedOn w:val="CommentTextChar"/>
    <w:link w:val="CommentSubject"/>
    <w:uiPriority w:val="99"/>
    <w:semiHidden/>
    <w:rsid w:val="00507C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5046">
      <w:bodyDiv w:val="1"/>
      <w:marLeft w:val="0"/>
      <w:marRight w:val="0"/>
      <w:marTop w:val="0"/>
      <w:marBottom w:val="0"/>
      <w:divBdr>
        <w:top w:val="none" w:sz="0" w:space="0" w:color="auto"/>
        <w:left w:val="none" w:sz="0" w:space="0" w:color="auto"/>
        <w:bottom w:val="none" w:sz="0" w:space="0" w:color="auto"/>
        <w:right w:val="none" w:sz="0" w:space="0" w:color="auto"/>
      </w:divBdr>
      <w:divsChild>
        <w:div w:id="952976267">
          <w:marLeft w:val="0"/>
          <w:marRight w:val="0"/>
          <w:marTop w:val="0"/>
          <w:marBottom w:val="0"/>
          <w:divBdr>
            <w:top w:val="none" w:sz="0" w:space="0" w:color="auto"/>
            <w:left w:val="none" w:sz="0" w:space="0" w:color="auto"/>
            <w:bottom w:val="none" w:sz="0" w:space="0" w:color="auto"/>
            <w:right w:val="none" w:sz="0" w:space="0" w:color="auto"/>
          </w:divBdr>
          <w:divsChild>
            <w:div w:id="6582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0194">
      <w:bodyDiv w:val="1"/>
      <w:marLeft w:val="0"/>
      <w:marRight w:val="0"/>
      <w:marTop w:val="0"/>
      <w:marBottom w:val="0"/>
      <w:divBdr>
        <w:top w:val="none" w:sz="0" w:space="0" w:color="auto"/>
        <w:left w:val="none" w:sz="0" w:space="0" w:color="auto"/>
        <w:bottom w:val="none" w:sz="0" w:space="0" w:color="auto"/>
        <w:right w:val="none" w:sz="0" w:space="0" w:color="auto"/>
      </w:divBdr>
      <w:divsChild>
        <w:div w:id="1529639540">
          <w:marLeft w:val="0"/>
          <w:marRight w:val="0"/>
          <w:marTop w:val="0"/>
          <w:marBottom w:val="0"/>
          <w:divBdr>
            <w:top w:val="none" w:sz="0" w:space="0" w:color="auto"/>
            <w:left w:val="none" w:sz="0" w:space="0" w:color="auto"/>
            <w:bottom w:val="none" w:sz="0" w:space="0" w:color="auto"/>
            <w:right w:val="none" w:sz="0" w:space="0" w:color="auto"/>
          </w:divBdr>
          <w:divsChild>
            <w:div w:id="15562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1732</TotalTime>
  <Pages>13</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Robina Rhamz Aquino</dc:creator>
  <cp:keywords/>
  <dc:description/>
  <cp:lastModifiedBy>Robina Rhamz Aquino</cp:lastModifiedBy>
  <cp:revision>42</cp:revision>
  <dcterms:created xsi:type="dcterms:W3CDTF">2022-11-27T09:30:00Z</dcterms:created>
  <dcterms:modified xsi:type="dcterms:W3CDTF">2022-12-02T08:16:00Z</dcterms:modified>
</cp:coreProperties>
</file>