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14895" w:type="dxa"/>
        <w:tblInd w:w="-6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540"/>
        <w:gridCol w:w="12030"/>
      </w:tblGrid>
      <w:tr w:rsidR="002D7F4A" w14:paraId="3D4F64FE" w14:textId="77777777" w:rsidTr="002117C9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6514942" w14:textId="77777777" w:rsidR="002D7F4A" w:rsidRDefault="002D7F4A" w:rsidP="002117C9">
            <w:pPr>
              <w:widowControl w:val="0"/>
              <w:spacing w:line="240" w:lineRule="auto"/>
              <w:jc w:val="center"/>
              <w:rPr>
                <w:rFonts w:ascii="IBM Plex Sans" w:eastAsia="IBM Plex Sans" w:hAnsi="IBM Plex Sans" w:cs="IBM Plex Sans"/>
                <w:b/>
              </w:rPr>
            </w:pPr>
            <w:r>
              <w:rPr>
                <w:rFonts w:ascii="IBM Plex Sans" w:eastAsia="IBM Plex Sans" w:hAnsi="IBM Plex Sans" w:cs="IBM Plex Sans"/>
                <w:b/>
              </w:rPr>
              <w:t>LHS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7742C2F" w14:textId="77777777" w:rsidR="002D7F4A" w:rsidRDefault="002D7F4A" w:rsidP="002117C9">
            <w:pPr>
              <w:widowControl w:val="0"/>
              <w:spacing w:line="240" w:lineRule="auto"/>
              <w:jc w:val="center"/>
              <w:rPr>
                <w:rFonts w:ascii="IBM Plex Sans" w:eastAsia="IBM Plex Sans" w:hAnsi="IBM Plex Sans" w:cs="IBM Plex Sans"/>
                <w:b/>
              </w:rPr>
            </w:pPr>
            <w:r>
              <w:rPr>
                <w:rFonts w:ascii="IBM Plex Sans" w:eastAsia="IBM Plex Sans" w:hAnsi="IBM Plex Sans" w:cs="IBM Plex Sans"/>
                <w:b/>
              </w:rPr>
              <w:t>::=</w:t>
            </w:r>
          </w:p>
        </w:tc>
        <w:tc>
          <w:tcPr>
            <w:tcW w:w="1203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ED004A7" w14:textId="77777777" w:rsidR="002D7F4A" w:rsidRDefault="002D7F4A" w:rsidP="002117C9">
            <w:pPr>
              <w:widowControl w:val="0"/>
              <w:spacing w:line="240" w:lineRule="auto"/>
              <w:jc w:val="center"/>
              <w:rPr>
                <w:rFonts w:ascii="IBM Plex Sans" w:eastAsia="IBM Plex Sans" w:hAnsi="IBM Plex Sans" w:cs="IBM Plex Sans"/>
                <w:b/>
              </w:rPr>
            </w:pPr>
            <w:r>
              <w:rPr>
                <w:rFonts w:ascii="IBM Plex Sans" w:eastAsia="IBM Plex Sans" w:hAnsi="IBM Plex Sans" w:cs="IBM Plex Sans"/>
                <w:b/>
              </w:rPr>
              <w:t>RHS</w:t>
            </w:r>
          </w:p>
        </w:tc>
      </w:tr>
      <w:tr w:rsidR="002D7F4A" w14:paraId="4FDE0036" w14:textId="77777777" w:rsidTr="002117C9">
        <w:tc>
          <w:tcPr>
            <w:tcW w:w="2325" w:type="dxa"/>
            <w:shd w:val="clear" w:color="auto" w:fill="833C0B" w:themeFill="accent2" w:themeFillShade="80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9E23486" w14:textId="77777777" w:rsidR="002D7F4A" w:rsidRDefault="002D7F4A" w:rsidP="002117C9">
            <w:pPr>
              <w:widowControl w:val="0"/>
              <w:spacing w:line="240" w:lineRule="auto"/>
              <w:ind w:left="150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&lt;program&gt;</w:t>
            </w:r>
          </w:p>
        </w:tc>
        <w:tc>
          <w:tcPr>
            <w:tcW w:w="540" w:type="dxa"/>
            <w:shd w:val="clear" w:color="auto" w:fill="EAD1D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605C0C2" w14:textId="77777777" w:rsidR="002D7F4A" w:rsidRDefault="002D7F4A" w:rsidP="002117C9">
            <w:pPr>
              <w:widowControl w:val="0"/>
              <w:spacing w:line="240" w:lineRule="auto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::=</w:t>
            </w:r>
          </w:p>
        </w:tc>
        <w:tc>
          <w:tcPr>
            <w:tcW w:w="12030" w:type="dxa"/>
            <w:shd w:val="clear" w:color="auto" w:fill="EAD1D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18D66F9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 xml:space="preserve">“Code Delimiter Start” &lt;linebreak&gt; </w:t>
            </w:r>
          </w:p>
          <w:p w14:paraId="07E00AC1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 xml:space="preserve">&lt;stmt&gt; &lt;linebreak&gt; </w:t>
            </w:r>
          </w:p>
          <w:p w14:paraId="05C0C8A4" w14:textId="08B44C4E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“Code Delimiter End”</w:t>
            </w:r>
          </w:p>
        </w:tc>
      </w:tr>
      <w:tr w:rsidR="002D7F4A" w14:paraId="3E90A3FC" w14:textId="77777777" w:rsidTr="002117C9">
        <w:tc>
          <w:tcPr>
            <w:tcW w:w="2325" w:type="dxa"/>
            <w:shd w:val="clear" w:color="auto" w:fill="EAD1D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2BB0025" w14:textId="77777777" w:rsidR="002D7F4A" w:rsidRDefault="002D7F4A" w:rsidP="002117C9">
            <w:pPr>
              <w:widowControl w:val="0"/>
              <w:spacing w:line="240" w:lineRule="auto"/>
              <w:ind w:left="150"/>
              <w:jc w:val="center"/>
              <w:rPr>
                <w:rFonts w:ascii="IBM Plex Mono" w:eastAsia="IBM Plex Mono" w:hAnsi="IBM Plex Mono" w:cs="IBM Plex Mono"/>
              </w:rPr>
            </w:pPr>
          </w:p>
        </w:tc>
        <w:tc>
          <w:tcPr>
            <w:tcW w:w="540" w:type="dxa"/>
            <w:shd w:val="clear" w:color="auto" w:fill="EAD1D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B014DD4" w14:textId="77777777" w:rsidR="002D7F4A" w:rsidRDefault="002D7F4A" w:rsidP="002117C9">
            <w:pPr>
              <w:widowControl w:val="0"/>
              <w:spacing w:line="240" w:lineRule="auto"/>
              <w:jc w:val="center"/>
              <w:rPr>
                <w:rFonts w:ascii="IBM Plex Mono" w:eastAsia="IBM Plex Mono" w:hAnsi="IBM Plex Mono" w:cs="IBM Plex Mono"/>
              </w:rPr>
            </w:pPr>
          </w:p>
        </w:tc>
        <w:tc>
          <w:tcPr>
            <w:tcW w:w="12030" w:type="dxa"/>
            <w:shd w:val="clear" w:color="auto" w:fill="EAD1D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C13954E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HAI</w:t>
            </w:r>
          </w:p>
          <w:p w14:paraId="4653C2A1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VISIBLE A B C D E F</w:t>
            </w:r>
          </w:p>
          <w:p w14:paraId="165E668B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KTHXBYE</w:t>
            </w:r>
          </w:p>
        </w:tc>
      </w:tr>
      <w:tr w:rsidR="002D7F4A" w14:paraId="74F09898" w14:textId="77777777" w:rsidTr="002117C9">
        <w:tc>
          <w:tcPr>
            <w:tcW w:w="2325" w:type="dxa"/>
            <w:shd w:val="clear" w:color="auto" w:fill="833C0B" w:themeFill="accent2" w:themeFillShade="80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DEFCAF2" w14:textId="77777777" w:rsidR="002D7F4A" w:rsidRDefault="002D7F4A" w:rsidP="002117C9">
            <w:pPr>
              <w:widowControl w:val="0"/>
              <w:spacing w:line="240" w:lineRule="auto"/>
              <w:ind w:left="150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&lt;stmt&gt;</w:t>
            </w:r>
          </w:p>
        </w:tc>
        <w:tc>
          <w:tcPr>
            <w:tcW w:w="540" w:type="dxa"/>
            <w:shd w:val="clear" w:color="auto" w:fill="EAD1D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3497BF0" w14:textId="77777777" w:rsidR="002D7F4A" w:rsidRDefault="002D7F4A" w:rsidP="002117C9">
            <w:pPr>
              <w:widowControl w:val="0"/>
              <w:spacing w:line="240" w:lineRule="auto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::=</w:t>
            </w:r>
          </w:p>
        </w:tc>
        <w:tc>
          <w:tcPr>
            <w:tcW w:w="12030" w:type="dxa"/>
            <w:shd w:val="clear" w:color="auto" w:fill="EAD1D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5244762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 xml:space="preserve">&lt;stmt&gt; &lt;linebreak&gt; &lt;stmt2&gt; | </w:t>
            </w:r>
          </w:p>
          <w:p w14:paraId="4BD33FFD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 xml:space="preserve">&lt;stmt2&gt; &lt;inline_comments&gt; | </w:t>
            </w:r>
          </w:p>
          <w:p w14:paraId="024A9F09" w14:textId="39094D5A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&lt;stmt2&gt;</w:t>
            </w:r>
          </w:p>
          <w:p w14:paraId="03C3D2BF" w14:textId="6232F3A2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X</w:t>
            </w:r>
          </w:p>
          <w:p w14:paraId="7B8D83C0" w14:textId="2523CF2B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Stmt2 at first to prevent infinite loop</w:t>
            </w:r>
          </w:p>
          <w:p w14:paraId="69CF752B" w14:textId="77777777" w:rsidR="003F4520" w:rsidRDefault="003F4520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</w:p>
          <w:p w14:paraId="0A789EE4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 xml:space="preserve">&lt;stmt2&gt; &lt;linebreak&gt; &lt;stmt&gt; | </w:t>
            </w:r>
          </w:p>
          <w:p w14:paraId="50744F75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 xml:space="preserve">&lt;stmt2&gt; &lt;inline_comments&gt; | </w:t>
            </w:r>
          </w:p>
          <w:p w14:paraId="191926C2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&lt;stmt2&gt;</w:t>
            </w:r>
          </w:p>
        </w:tc>
      </w:tr>
      <w:tr w:rsidR="002D7F4A" w14:paraId="0D702153" w14:textId="77777777" w:rsidTr="002117C9">
        <w:tc>
          <w:tcPr>
            <w:tcW w:w="2325" w:type="dxa"/>
            <w:shd w:val="clear" w:color="auto" w:fill="EAD1D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D1B014B" w14:textId="77777777" w:rsidR="002D7F4A" w:rsidRDefault="002D7F4A" w:rsidP="002117C9">
            <w:pPr>
              <w:widowControl w:val="0"/>
              <w:spacing w:line="240" w:lineRule="auto"/>
              <w:ind w:left="150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&lt;stmt2&gt;</w:t>
            </w:r>
          </w:p>
        </w:tc>
        <w:tc>
          <w:tcPr>
            <w:tcW w:w="540" w:type="dxa"/>
            <w:shd w:val="clear" w:color="auto" w:fill="EAD1D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00D80AD" w14:textId="77777777" w:rsidR="002D7F4A" w:rsidRDefault="002D7F4A" w:rsidP="002117C9">
            <w:pPr>
              <w:widowControl w:val="0"/>
              <w:spacing w:line="240" w:lineRule="auto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::=</w:t>
            </w:r>
          </w:p>
        </w:tc>
        <w:tc>
          <w:tcPr>
            <w:tcW w:w="12030" w:type="dxa"/>
            <w:shd w:val="clear" w:color="auto" w:fill="EAD1D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10E2BF0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 xml:space="preserve">&lt;print&gt; | </w:t>
            </w:r>
          </w:p>
          <w:p w14:paraId="57B86DC7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 xml:space="preserve">&lt;multi_comments&gt; | </w:t>
            </w:r>
          </w:p>
          <w:p w14:paraId="59585218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 xml:space="preserve">&lt;variable_assignment&gt;| </w:t>
            </w:r>
          </w:p>
          <w:p w14:paraId="2C5244A7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 xml:space="preserve">&lt;input&gt; | </w:t>
            </w:r>
          </w:p>
          <w:p w14:paraId="6B207DA7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 xml:space="preserve">&lt;cond_stmt&gt; | </w:t>
            </w:r>
          </w:p>
          <w:p w14:paraId="58815857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 xml:space="preserve">&lt;expr&gt; | </w:t>
            </w:r>
          </w:p>
          <w:p w14:paraId="7526F85D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 xml:space="preserve">&lt;switch_stmnt&gt; | </w:t>
            </w:r>
          </w:p>
          <w:p w14:paraId="7313042A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 xml:space="preserve">&lt;loop_stmt&gt; | </w:t>
            </w:r>
          </w:p>
          <w:p w14:paraId="3B93AD2E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 xml:space="preserve">&lt;typecast_stmt&gt; | </w:t>
            </w:r>
          </w:p>
          <w:p w14:paraId="2B67832C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 xml:space="preserve">&lt;recast_stmt&gt; | </w:t>
            </w:r>
          </w:p>
          <w:p w14:paraId="3D1FF112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&lt;str_concat&gt;</w:t>
            </w:r>
          </w:p>
        </w:tc>
      </w:tr>
      <w:tr w:rsidR="002D7F4A" w14:paraId="66483B00" w14:textId="77777777" w:rsidTr="002117C9">
        <w:tc>
          <w:tcPr>
            <w:tcW w:w="2325" w:type="dxa"/>
            <w:shd w:val="clear" w:color="auto" w:fill="EAD1D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1BB2234" w14:textId="77777777" w:rsidR="002D7F4A" w:rsidRDefault="002D7F4A" w:rsidP="002117C9">
            <w:pPr>
              <w:widowControl w:val="0"/>
              <w:spacing w:line="240" w:lineRule="auto"/>
              <w:ind w:left="150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&lt;print&gt;</w:t>
            </w:r>
          </w:p>
        </w:tc>
        <w:tc>
          <w:tcPr>
            <w:tcW w:w="540" w:type="dxa"/>
            <w:shd w:val="clear" w:color="auto" w:fill="EAD1D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31BEF72" w14:textId="77777777" w:rsidR="002D7F4A" w:rsidRDefault="002D7F4A" w:rsidP="002117C9">
            <w:pPr>
              <w:widowControl w:val="0"/>
              <w:spacing w:line="240" w:lineRule="auto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::=</w:t>
            </w:r>
          </w:p>
        </w:tc>
        <w:tc>
          <w:tcPr>
            <w:tcW w:w="12030" w:type="dxa"/>
            <w:shd w:val="clear" w:color="auto" w:fill="EAD1D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1BDB7FE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“Output” &lt;print_args&gt;</w:t>
            </w:r>
          </w:p>
        </w:tc>
      </w:tr>
      <w:tr w:rsidR="002D7F4A" w14:paraId="2FEB1478" w14:textId="77777777" w:rsidTr="002117C9">
        <w:tc>
          <w:tcPr>
            <w:tcW w:w="2325" w:type="dxa"/>
            <w:shd w:val="clear" w:color="auto" w:fill="EAD1D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C0C63E3" w14:textId="77777777" w:rsidR="002D7F4A" w:rsidRDefault="002D7F4A" w:rsidP="002117C9">
            <w:pPr>
              <w:widowControl w:val="0"/>
              <w:spacing w:line="240" w:lineRule="auto"/>
              <w:ind w:left="150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&lt;print_args&gt;</w:t>
            </w:r>
          </w:p>
        </w:tc>
        <w:tc>
          <w:tcPr>
            <w:tcW w:w="540" w:type="dxa"/>
            <w:shd w:val="clear" w:color="auto" w:fill="EAD1D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260FA19" w14:textId="77777777" w:rsidR="002D7F4A" w:rsidRDefault="002D7F4A" w:rsidP="002117C9">
            <w:pPr>
              <w:widowControl w:val="0"/>
              <w:spacing w:line="240" w:lineRule="auto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::=</w:t>
            </w:r>
          </w:p>
        </w:tc>
        <w:tc>
          <w:tcPr>
            <w:tcW w:w="12030" w:type="dxa"/>
            <w:shd w:val="clear" w:color="auto" w:fill="EAD1D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D6743A8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 xml:space="preserve">&lt;print_args&gt; &lt;print_args2&gt; | </w:t>
            </w:r>
          </w:p>
          <w:p w14:paraId="5D9B752D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lastRenderedPageBreak/>
              <w:t>&lt;print_args2&gt;</w:t>
            </w:r>
          </w:p>
        </w:tc>
      </w:tr>
      <w:tr w:rsidR="002D7F4A" w14:paraId="5DF70F56" w14:textId="77777777" w:rsidTr="002117C9">
        <w:tc>
          <w:tcPr>
            <w:tcW w:w="2325" w:type="dxa"/>
            <w:shd w:val="clear" w:color="auto" w:fill="EAD1D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87D0041" w14:textId="77777777" w:rsidR="002D7F4A" w:rsidRDefault="002D7F4A" w:rsidP="002117C9">
            <w:pPr>
              <w:widowControl w:val="0"/>
              <w:spacing w:line="240" w:lineRule="auto"/>
              <w:ind w:left="150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lastRenderedPageBreak/>
              <w:t>&lt;print_args2&gt;</w:t>
            </w:r>
          </w:p>
        </w:tc>
        <w:tc>
          <w:tcPr>
            <w:tcW w:w="540" w:type="dxa"/>
            <w:shd w:val="clear" w:color="auto" w:fill="EAD1D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E7FB474" w14:textId="77777777" w:rsidR="002D7F4A" w:rsidRDefault="002D7F4A" w:rsidP="002117C9">
            <w:pPr>
              <w:widowControl w:val="0"/>
              <w:spacing w:line="240" w:lineRule="auto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::=</w:t>
            </w:r>
          </w:p>
        </w:tc>
        <w:tc>
          <w:tcPr>
            <w:tcW w:w="12030" w:type="dxa"/>
            <w:shd w:val="clear" w:color="auto" w:fill="EAD1D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43A7CC4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 xml:space="preserve">“Identifiers” | </w:t>
            </w:r>
          </w:p>
          <w:p w14:paraId="72D12EA3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&lt;expr&gt; &lt;literal&gt;</w:t>
            </w:r>
          </w:p>
        </w:tc>
      </w:tr>
      <w:tr w:rsidR="002D7F4A" w14:paraId="04231F5F" w14:textId="77777777" w:rsidTr="002117C9">
        <w:tc>
          <w:tcPr>
            <w:tcW w:w="2325" w:type="dxa"/>
            <w:shd w:val="clear" w:color="auto" w:fill="92D050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A143446" w14:textId="77777777" w:rsidR="002D7F4A" w:rsidRDefault="002D7F4A" w:rsidP="002117C9">
            <w:pPr>
              <w:widowControl w:val="0"/>
              <w:spacing w:line="240" w:lineRule="auto"/>
              <w:ind w:left="150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&lt;input&gt;</w:t>
            </w:r>
          </w:p>
        </w:tc>
        <w:tc>
          <w:tcPr>
            <w:tcW w:w="540" w:type="dxa"/>
            <w:shd w:val="clear" w:color="auto" w:fill="92D050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426600F" w14:textId="77777777" w:rsidR="002D7F4A" w:rsidRDefault="002D7F4A" w:rsidP="002117C9">
            <w:pPr>
              <w:widowControl w:val="0"/>
              <w:spacing w:line="240" w:lineRule="auto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::=</w:t>
            </w:r>
          </w:p>
        </w:tc>
        <w:tc>
          <w:tcPr>
            <w:tcW w:w="12030" w:type="dxa"/>
            <w:shd w:val="clear" w:color="auto" w:fill="92D050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F3FF83D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“Input” “Identifiers”</w:t>
            </w:r>
          </w:p>
        </w:tc>
      </w:tr>
      <w:tr w:rsidR="002D7F4A" w14:paraId="2B426ACC" w14:textId="77777777" w:rsidTr="002117C9">
        <w:tc>
          <w:tcPr>
            <w:tcW w:w="2325" w:type="dxa"/>
            <w:shd w:val="clear" w:color="auto" w:fill="92D050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2771F81" w14:textId="77777777" w:rsidR="002D7F4A" w:rsidRDefault="002D7F4A" w:rsidP="002117C9">
            <w:pPr>
              <w:widowControl w:val="0"/>
              <w:spacing w:line="240" w:lineRule="auto"/>
              <w:ind w:left="150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&lt;literal&gt;</w:t>
            </w:r>
          </w:p>
        </w:tc>
        <w:tc>
          <w:tcPr>
            <w:tcW w:w="540" w:type="dxa"/>
            <w:shd w:val="clear" w:color="auto" w:fill="92D050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F008735" w14:textId="77777777" w:rsidR="002D7F4A" w:rsidRDefault="002D7F4A" w:rsidP="002117C9">
            <w:pPr>
              <w:widowControl w:val="0"/>
              <w:spacing w:line="240" w:lineRule="auto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::=</w:t>
            </w:r>
          </w:p>
        </w:tc>
        <w:tc>
          <w:tcPr>
            <w:tcW w:w="12030" w:type="dxa"/>
            <w:shd w:val="clear" w:color="auto" w:fill="92D050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24FD2F3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 xml:space="preserve">“Numbr Literal” | </w:t>
            </w:r>
          </w:p>
          <w:p w14:paraId="1B5C6DD3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 xml:space="preserve">“Numbar Literal” | </w:t>
            </w:r>
          </w:p>
          <w:p w14:paraId="43EDFE4F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 xml:space="preserve">“Yarn Literal” | </w:t>
            </w:r>
          </w:p>
          <w:p w14:paraId="1C42018E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“Troof Literal”</w:t>
            </w:r>
          </w:p>
        </w:tc>
      </w:tr>
      <w:tr w:rsidR="002D7F4A" w14:paraId="4136522B" w14:textId="77777777" w:rsidTr="002117C9">
        <w:tc>
          <w:tcPr>
            <w:tcW w:w="2325" w:type="dxa"/>
            <w:shd w:val="clear" w:color="auto" w:fill="EAD1D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E07CF27" w14:textId="77777777" w:rsidR="002D7F4A" w:rsidRDefault="002D7F4A" w:rsidP="002117C9">
            <w:pPr>
              <w:widowControl w:val="0"/>
              <w:spacing w:line="240" w:lineRule="auto"/>
              <w:ind w:left="150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&lt;number_literal&gt;</w:t>
            </w:r>
          </w:p>
        </w:tc>
        <w:tc>
          <w:tcPr>
            <w:tcW w:w="540" w:type="dxa"/>
            <w:shd w:val="clear" w:color="auto" w:fill="EAD1D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CA2EA19" w14:textId="77777777" w:rsidR="002D7F4A" w:rsidRDefault="002D7F4A" w:rsidP="002117C9">
            <w:pPr>
              <w:widowControl w:val="0"/>
              <w:spacing w:line="240" w:lineRule="auto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::=</w:t>
            </w:r>
          </w:p>
        </w:tc>
        <w:tc>
          <w:tcPr>
            <w:tcW w:w="12030" w:type="dxa"/>
            <w:shd w:val="clear" w:color="auto" w:fill="EAD1D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0FBC69C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 xml:space="preserve">“Numbr Literal” | </w:t>
            </w:r>
          </w:p>
          <w:p w14:paraId="25FEF629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“Numbar Literal”</w:t>
            </w:r>
          </w:p>
        </w:tc>
      </w:tr>
      <w:tr w:rsidR="002D7F4A" w14:paraId="2BEF0928" w14:textId="77777777" w:rsidTr="002117C9">
        <w:tc>
          <w:tcPr>
            <w:tcW w:w="2325" w:type="dxa"/>
            <w:shd w:val="clear" w:color="auto" w:fill="EAD1D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BFB1C34" w14:textId="77777777" w:rsidR="002D7F4A" w:rsidRDefault="002D7F4A" w:rsidP="002117C9">
            <w:pPr>
              <w:widowControl w:val="0"/>
              <w:spacing w:line="240" w:lineRule="auto"/>
              <w:ind w:left="150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&lt;linebreak&gt;</w:t>
            </w:r>
          </w:p>
        </w:tc>
        <w:tc>
          <w:tcPr>
            <w:tcW w:w="540" w:type="dxa"/>
            <w:shd w:val="clear" w:color="auto" w:fill="EAD1D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B75D5E6" w14:textId="77777777" w:rsidR="002D7F4A" w:rsidRDefault="002D7F4A" w:rsidP="002117C9">
            <w:pPr>
              <w:widowControl w:val="0"/>
              <w:spacing w:line="240" w:lineRule="auto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::=</w:t>
            </w:r>
          </w:p>
        </w:tc>
        <w:tc>
          <w:tcPr>
            <w:tcW w:w="12030" w:type="dxa"/>
            <w:shd w:val="clear" w:color="auto" w:fill="EAD1D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29BBEB0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“Newline” | “Softbreak”</w:t>
            </w:r>
          </w:p>
        </w:tc>
      </w:tr>
      <w:tr w:rsidR="002D7F4A" w14:paraId="6641CBB0" w14:textId="77777777" w:rsidTr="002117C9">
        <w:tc>
          <w:tcPr>
            <w:tcW w:w="2325" w:type="dxa"/>
            <w:shd w:val="clear" w:color="auto" w:fill="EAD1D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C3F0540" w14:textId="77777777" w:rsidR="002D7F4A" w:rsidRDefault="002D7F4A" w:rsidP="002117C9">
            <w:pPr>
              <w:widowControl w:val="0"/>
              <w:spacing w:line="240" w:lineRule="auto"/>
              <w:ind w:left="150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&lt;multi_comments&gt;</w:t>
            </w:r>
          </w:p>
        </w:tc>
        <w:tc>
          <w:tcPr>
            <w:tcW w:w="540" w:type="dxa"/>
            <w:shd w:val="clear" w:color="auto" w:fill="EAD1D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8B917D4" w14:textId="77777777" w:rsidR="002D7F4A" w:rsidRDefault="002D7F4A" w:rsidP="002117C9">
            <w:pPr>
              <w:widowControl w:val="0"/>
              <w:spacing w:line="240" w:lineRule="auto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::=</w:t>
            </w:r>
          </w:p>
        </w:tc>
        <w:tc>
          <w:tcPr>
            <w:tcW w:w="12030" w:type="dxa"/>
            <w:shd w:val="clear" w:color="auto" w:fill="EAD1D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FD406F8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 xml:space="preserve">“Multiline Comment Delimiter Start” “Comment” &lt;linebreak&gt; “Multiline Comment Delimiter End” | </w:t>
            </w:r>
          </w:p>
          <w:p w14:paraId="241C219A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 xml:space="preserve">“Multiline Comment Delimiter Start” “Comment” &lt;linebreak&gt; &lt;comment&gt; “Multiline Comment Delimiter End” </w:t>
            </w:r>
          </w:p>
        </w:tc>
      </w:tr>
      <w:tr w:rsidR="002D7F4A" w14:paraId="30A576EA" w14:textId="77777777" w:rsidTr="002117C9">
        <w:tc>
          <w:tcPr>
            <w:tcW w:w="2325" w:type="dxa"/>
            <w:shd w:val="clear" w:color="auto" w:fill="EAD1D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530085E" w14:textId="77777777" w:rsidR="002D7F4A" w:rsidRDefault="002D7F4A" w:rsidP="002117C9">
            <w:pPr>
              <w:widowControl w:val="0"/>
              <w:spacing w:line="240" w:lineRule="auto"/>
              <w:ind w:left="150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&lt;comment&gt;</w:t>
            </w:r>
          </w:p>
        </w:tc>
        <w:tc>
          <w:tcPr>
            <w:tcW w:w="540" w:type="dxa"/>
            <w:shd w:val="clear" w:color="auto" w:fill="EAD1D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EBDA111" w14:textId="77777777" w:rsidR="002D7F4A" w:rsidRDefault="002D7F4A" w:rsidP="002117C9">
            <w:pPr>
              <w:widowControl w:val="0"/>
              <w:spacing w:line="240" w:lineRule="auto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::=</w:t>
            </w:r>
          </w:p>
        </w:tc>
        <w:tc>
          <w:tcPr>
            <w:tcW w:w="12030" w:type="dxa"/>
            <w:shd w:val="clear" w:color="auto" w:fill="EAD1D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BD8D560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 xml:space="preserve">&lt;comment&gt; &lt;comment2&gt; | </w:t>
            </w:r>
          </w:p>
          <w:p w14:paraId="787EB9A9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&lt;comment2&gt;</w:t>
            </w:r>
          </w:p>
        </w:tc>
      </w:tr>
      <w:tr w:rsidR="002D7F4A" w14:paraId="101427CE" w14:textId="77777777" w:rsidTr="002117C9">
        <w:tc>
          <w:tcPr>
            <w:tcW w:w="2325" w:type="dxa"/>
            <w:shd w:val="clear" w:color="auto" w:fill="EAD1D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6CFC5D9" w14:textId="77777777" w:rsidR="002D7F4A" w:rsidRDefault="002D7F4A" w:rsidP="002117C9">
            <w:pPr>
              <w:widowControl w:val="0"/>
              <w:spacing w:line="240" w:lineRule="auto"/>
              <w:ind w:left="150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&lt;comment2&gt;</w:t>
            </w:r>
          </w:p>
        </w:tc>
        <w:tc>
          <w:tcPr>
            <w:tcW w:w="540" w:type="dxa"/>
            <w:shd w:val="clear" w:color="auto" w:fill="EAD1D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BE603AC" w14:textId="77777777" w:rsidR="002D7F4A" w:rsidRDefault="002D7F4A" w:rsidP="002117C9">
            <w:pPr>
              <w:widowControl w:val="0"/>
              <w:spacing w:line="240" w:lineRule="auto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::=</w:t>
            </w:r>
          </w:p>
        </w:tc>
        <w:tc>
          <w:tcPr>
            <w:tcW w:w="12030" w:type="dxa"/>
            <w:shd w:val="clear" w:color="auto" w:fill="EAD1D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227E8A0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&lt;literal&gt; &lt;linebreak&gt;</w:t>
            </w:r>
          </w:p>
        </w:tc>
      </w:tr>
      <w:tr w:rsidR="002D7F4A" w14:paraId="11A75086" w14:textId="77777777" w:rsidTr="002117C9">
        <w:tc>
          <w:tcPr>
            <w:tcW w:w="2325" w:type="dxa"/>
            <w:shd w:val="clear" w:color="auto" w:fill="833C0B" w:themeFill="accent2" w:themeFillShade="80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047CFF7" w14:textId="77777777" w:rsidR="002D7F4A" w:rsidRDefault="002D7F4A" w:rsidP="002117C9">
            <w:pPr>
              <w:widowControl w:val="0"/>
              <w:spacing w:line="240" w:lineRule="auto"/>
              <w:ind w:left="150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&lt;inline_comments&gt;</w:t>
            </w:r>
          </w:p>
        </w:tc>
        <w:tc>
          <w:tcPr>
            <w:tcW w:w="540" w:type="dxa"/>
            <w:shd w:val="clear" w:color="auto" w:fill="EAD1D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E023789" w14:textId="77777777" w:rsidR="002D7F4A" w:rsidRDefault="002D7F4A" w:rsidP="002117C9">
            <w:pPr>
              <w:widowControl w:val="0"/>
              <w:spacing w:line="240" w:lineRule="auto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::=</w:t>
            </w:r>
          </w:p>
        </w:tc>
        <w:tc>
          <w:tcPr>
            <w:tcW w:w="12030" w:type="dxa"/>
            <w:shd w:val="clear" w:color="auto" w:fill="EAD1D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6193F8A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“Inline Comment Delimiter” “Comment”</w:t>
            </w:r>
          </w:p>
        </w:tc>
      </w:tr>
      <w:tr w:rsidR="002D7F4A" w14:paraId="0083A252" w14:textId="77777777" w:rsidTr="002117C9">
        <w:tc>
          <w:tcPr>
            <w:tcW w:w="2325" w:type="dxa"/>
            <w:shd w:val="clear" w:color="auto" w:fill="92D050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AC8F1C8" w14:textId="77777777" w:rsidR="002D7F4A" w:rsidRDefault="002D7F4A" w:rsidP="002117C9">
            <w:pPr>
              <w:widowControl w:val="0"/>
              <w:spacing w:line="240" w:lineRule="auto"/>
              <w:ind w:left="150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&lt;variable_assignment&gt;</w:t>
            </w:r>
          </w:p>
        </w:tc>
        <w:tc>
          <w:tcPr>
            <w:tcW w:w="540" w:type="dxa"/>
            <w:shd w:val="clear" w:color="auto" w:fill="92D050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9F05BF9" w14:textId="77777777" w:rsidR="002D7F4A" w:rsidRDefault="002D7F4A" w:rsidP="002117C9">
            <w:pPr>
              <w:widowControl w:val="0"/>
              <w:spacing w:line="240" w:lineRule="auto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::=</w:t>
            </w:r>
          </w:p>
        </w:tc>
        <w:tc>
          <w:tcPr>
            <w:tcW w:w="12030" w:type="dxa"/>
            <w:shd w:val="clear" w:color="auto" w:fill="92D050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50542E3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 xml:space="preserve">“Variable Declaration” “Identifiers” | </w:t>
            </w:r>
          </w:p>
          <w:p w14:paraId="75E3D9B9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 xml:space="preserve">“Variable Declaration” “Identifiers” “Variable Declaration Assignment” &lt;literal&gt; | </w:t>
            </w:r>
          </w:p>
          <w:p w14:paraId="4124978D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 xml:space="preserve">“Variable Declaration” “Identifiers” “Variable Declaration Assignment” “Identifiers” | </w:t>
            </w:r>
          </w:p>
          <w:p w14:paraId="33D6D41D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 xml:space="preserve">“Variable Declaration” “Identifiers” “Variable Declaration Assignment” &lt;expr&gt; | </w:t>
            </w:r>
          </w:p>
          <w:p w14:paraId="539438D9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 xml:space="preserve">“Identifiers” “Variable Assignment” “Identifiers” | </w:t>
            </w:r>
          </w:p>
          <w:p w14:paraId="7855AE47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 xml:space="preserve">“Identifiers” “Variable Assignment” &lt;literal&gt; | </w:t>
            </w:r>
          </w:p>
          <w:p w14:paraId="0A0BC4A5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“Identifiers” “Variable Assignment” &lt;expr&gt;</w:t>
            </w:r>
          </w:p>
        </w:tc>
      </w:tr>
      <w:tr w:rsidR="002D7F4A" w14:paraId="305D6537" w14:textId="77777777" w:rsidTr="002117C9">
        <w:tc>
          <w:tcPr>
            <w:tcW w:w="2325" w:type="dxa"/>
            <w:shd w:val="clear" w:color="auto" w:fill="EAD1D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4F6D5FD" w14:textId="77777777" w:rsidR="002D7F4A" w:rsidRDefault="002D7F4A" w:rsidP="002117C9">
            <w:pPr>
              <w:widowControl w:val="0"/>
              <w:spacing w:line="240" w:lineRule="auto"/>
              <w:ind w:left="150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lastRenderedPageBreak/>
              <w:t>&lt;expr&gt;</w:t>
            </w:r>
          </w:p>
        </w:tc>
        <w:tc>
          <w:tcPr>
            <w:tcW w:w="540" w:type="dxa"/>
            <w:shd w:val="clear" w:color="auto" w:fill="EAD1D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C7C3F94" w14:textId="77777777" w:rsidR="002D7F4A" w:rsidRDefault="002D7F4A" w:rsidP="002117C9">
            <w:pPr>
              <w:widowControl w:val="0"/>
              <w:spacing w:line="240" w:lineRule="auto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::=</w:t>
            </w:r>
          </w:p>
        </w:tc>
        <w:tc>
          <w:tcPr>
            <w:tcW w:w="12030" w:type="dxa"/>
            <w:shd w:val="clear" w:color="auto" w:fill="EAD1D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59FC896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&lt;bool_expr&gt; |</w:t>
            </w:r>
          </w:p>
          <w:p w14:paraId="3DDF08B2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&lt;infinite_arity_expr&gt;</w:t>
            </w:r>
          </w:p>
        </w:tc>
      </w:tr>
      <w:tr w:rsidR="002D7F4A" w14:paraId="0C279609" w14:textId="77777777" w:rsidTr="002117C9">
        <w:tc>
          <w:tcPr>
            <w:tcW w:w="2325" w:type="dxa"/>
            <w:shd w:val="clear" w:color="auto" w:fill="EAD1D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A00AC93" w14:textId="77777777" w:rsidR="002D7F4A" w:rsidRDefault="002D7F4A" w:rsidP="002117C9">
            <w:pPr>
              <w:widowControl w:val="0"/>
              <w:spacing w:line="240" w:lineRule="auto"/>
              <w:ind w:left="150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&lt;bool_expr&gt;</w:t>
            </w:r>
          </w:p>
        </w:tc>
        <w:tc>
          <w:tcPr>
            <w:tcW w:w="540" w:type="dxa"/>
            <w:shd w:val="clear" w:color="auto" w:fill="EAD1D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6E942B7" w14:textId="77777777" w:rsidR="002D7F4A" w:rsidRDefault="002D7F4A" w:rsidP="002117C9">
            <w:pPr>
              <w:widowControl w:val="0"/>
              <w:spacing w:line="240" w:lineRule="auto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::=</w:t>
            </w:r>
          </w:p>
        </w:tc>
        <w:tc>
          <w:tcPr>
            <w:tcW w:w="12030" w:type="dxa"/>
            <w:shd w:val="clear" w:color="auto" w:fill="EAD1D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DB152FA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 xml:space="preserve">“Not Boolean Operator” &lt;expr&gt; | </w:t>
            </w:r>
          </w:p>
          <w:p w14:paraId="26C91B43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&lt;binary_exp&gt;</w:t>
            </w:r>
          </w:p>
        </w:tc>
      </w:tr>
      <w:tr w:rsidR="002D7F4A" w14:paraId="402DD6B7" w14:textId="77777777" w:rsidTr="002117C9">
        <w:tc>
          <w:tcPr>
            <w:tcW w:w="2325" w:type="dxa"/>
            <w:shd w:val="clear" w:color="auto" w:fill="D9D2E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5B38FB0" w14:textId="77777777" w:rsidR="002D7F4A" w:rsidRDefault="002D7F4A" w:rsidP="002117C9">
            <w:pPr>
              <w:widowControl w:val="0"/>
              <w:spacing w:line="240" w:lineRule="auto"/>
              <w:ind w:left="150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&lt;binary_exp&gt;</w:t>
            </w:r>
          </w:p>
        </w:tc>
        <w:tc>
          <w:tcPr>
            <w:tcW w:w="540" w:type="dxa"/>
            <w:shd w:val="clear" w:color="auto" w:fill="D9D2E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49C4A86" w14:textId="77777777" w:rsidR="002D7F4A" w:rsidRDefault="002D7F4A" w:rsidP="002117C9">
            <w:pPr>
              <w:widowControl w:val="0"/>
              <w:spacing w:line="240" w:lineRule="auto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::=</w:t>
            </w:r>
          </w:p>
        </w:tc>
        <w:tc>
          <w:tcPr>
            <w:tcW w:w="12030" w:type="dxa"/>
            <w:shd w:val="clear" w:color="auto" w:fill="D9D2E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C111CA5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 xml:space="preserve">&lt;binary_math_operator&gt; | </w:t>
            </w:r>
            <w:r w:rsidR="00720BFE">
              <w:rPr>
                <w:rFonts w:ascii="IBM Plex Mono" w:eastAsia="IBM Plex Mono" w:hAnsi="IBM Plex Mono" w:cs="IBM Plex Mono"/>
              </w:rPr>
              <w:br/>
            </w:r>
            <w:r>
              <w:rPr>
                <w:rFonts w:ascii="IBM Plex Mono" w:eastAsia="IBM Plex Mono" w:hAnsi="IBM Plex Mono" w:cs="IBM Plex Mono"/>
              </w:rPr>
              <w:t>&lt;binary_bool_operator&gt;</w:t>
            </w:r>
            <w:r w:rsidR="00720BFE">
              <w:rPr>
                <w:rFonts w:ascii="IBM Plex Mono" w:eastAsia="IBM Plex Mono" w:hAnsi="IBM Plex Mono" w:cs="IBM Plex Mono"/>
              </w:rPr>
              <w:t xml:space="preserve"> |</w:t>
            </w:r>
          </w:p>
          <w:p w14:paraId="4BF85857" w14:textId="788FF123" w:rsidR="00720BFE" w:rsidRDefault="00720BFE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&lt;literal&gt; |</w:t>
            </w:r>
          </w:p>
          <w:p w14:paraId="6AE3CC9F" w14:textId="5F4D1CC7" w:rsidR="00720BFE" w:rsidRDefault="00720BFE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“Identifiers”</w:t>
            </w:r>
          </w:p>
        </w:tc>
      </w:tr>
      <w:tr w:rsidR="002D7F4A" w14:paraId="3609E5AB" w14:textId="77777777" w:rsidTr="002117C9">
        <w:tc>
          <w:tcPr>
            <w:tcW w:w="2325" w:type="dxa"/>
            <w:shd w:val="clear" w:color="auto" w:fill="D9D2E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992F423" w14:textId="77777777" w:rsidR="002D7F4A" w:rsidRDefault="002D7F4A" w:rsidP="002117C9">
            <w:pPr>
              <w:widowControl w:val="0"/>
              <w:spacing w:line="240" w:lineRule="auto"/>
              <w:ind w:left="150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&lt;binary_math_operator&gt;</w:t>
            </w:r>
          </w:p>
        </w:tc>
        <w:tc>
          <w:tcPr>
            <w:tcW w:w="540" w:type="dxa"/>
            <w:shd w:val="clear" w:color="auto" w:fill="D9D2E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5ACAB65" w14:textId="77777777" w:rsidR="002D7F4A" w:rsidRDefault="002D7F4A" w:rsidP="002117C9">
            <w:pPr>
              <w:widowControl w:val="0"/>
              <w:spacing w:line="240" w:lineRule="auto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::=</w:t>
            </w:r>
          </w:p>
        </w:tc>
        <w:tc>
          <w:tcPr>
            <w:tcW w:w="12030" w:type="dxa"/>
            <w:shd w:val="clear" w:color="auto" w:fill="D9D2E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C3822DF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“Math Operator” &lt;binary_math_operator&gt; “Expression AND Operator” &lt;binary_math_operator&gt;|</w:t>
            </w:r>
          </w:p>
          <w:p w14:paraId="709EB567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“Math Operator” &lt;binary_math_operator&gt; “Expression AND Operator” &lt;literal&gt;|</w:t>
            </w:r>
          </w:p>
          <w:p w14:paraId="13A21BF1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“Math Operator” &lt;binary_math_operator&gt; “Expression AND Operator” “Identifiers”|</w:t>
            </w:r>
          </w:p>
          <w:p w14:paraId="4D16B934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“Math Operator” &lt;literal&gt; “Expression AND Operator” &lt;binary_math_operator&gt;|</w:t>
            </w:r>
          </w:p>
          <w:p w14:paraId="7BCBD2C2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“Math Operator” &lt;literal&gt; “Expression AND Operator” &lt;literal&gt;|</w:t>
            </w:r>
          </w:p>
          <w:p w14:paraId="556158A2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“Math Operator” &lt;literal&gt; “Expression AND Operator” “Identifiers”|</w:t>
            </w:r>
          </w:p>
          <w:p w14:paraId="129217F2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“Math Operator” “Identifiers” “Expression AND Operator” &lt;binary_math_operator&gt;|</w:t>
            </w:r>
          </w:p>
          <w:p w14:paraId="09AD5145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“Math Operator” “Identifiers” “Expression AND Operator” &lt;literal&gt;|</w:t>
            </w:r>
          </w:p>
          <w:p w14:paraId="591379F0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“Math Operator” “Identifiers” “Expression AND Operator” “Identifiers”|</w:t>
            </w:r>
          </w:p>
          <w:p w14:paraId="5B39DD07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</w:p>
          <w:p w14:paraId="55E14483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“Comparison Math Operator” &lt;binary_math_operator&gt; “Expression AND Operator” &lt;binary_math_operator&gt;|</w:t>
            </w:r>
          </w:p>
          <w:p w14:paraId="3E0E2FCE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“Comparison Math Operator” &lt;binary_math_operator&gt; “Expression AND Operator” &lt;literal&gt;|</w:t>
            </w:r>
          </w:p>
          <w:p w14:paraId="414CBFFD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“Comparison Math Operator” &lt;binary_math_operator&gt; “Expression AND Operator” “Identifiers”|</w:t>
            </w:r>
          </w:p>
          <w:p w14:paraId="386E11B2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“Comparison Math Operator” &lt;literal&gt; “Expression AND Operator” &lt;binary_math_operator&gt;|</w:t>
            </w:r>
          </w:p>
          <w:p w14:paraId="71A9A9C2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“Comparison Math Operator” &lt;literal&gt; “Expression AND Operator” &lt;literal&gt;|</w:t>
            </w:r>
          </w:p>
          <w:p w14:paraId="14E27E5A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“Comparison Math Operator” &lt;literal&gt; “Expression AND Operator” “Identifiers”|</w:t>
            </w:r>
          </w:p>
          <w:p w14:paraId="5015F45F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“Comparison Math Operator” “Identifiers” “Expression AND Operator” &lt;binary_math_operator&gt;|</w:t>
            </w:r>
          </w:p>
          <w:p w14:paraId="754CCAC2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“Comparison Math Operator” “Identifiers” “Expression AND Operator” &lt;literal&gt;|</w:t>
            </w:r>
          </w:p>
          <w:p w14:paraId="1E0B640C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“Comparison Math Operator” “Identifiers” “Expression AND Operator” “Identifiers”</w:t>
            </w:r>
          </w:p>
        </w:tc>
      </w:tr>
      <w:tr w:rsidR="002D7F4A" w14:paraId="51009519" w14:textId="77777777" w:rsidTr="002117C9">
        <w:tc>
          <w:tcPr>
            <w:tcW w:w="2325" w:type="dxa"/>
            <w:shd w:val="clear" w:color="auto" w:fill="D9D2E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4BCABA3" w14:textId="77777777" w:rsidR="002D7F4A" w:rsidRDefault="002D7F4A" w:rsidP="002117C9">
            <w:pPr>
              <w:widowControl w:val="0"/>
              <w:spacing w:line="240" w:lineRule="auto"/>
              <w:ind w:left="150"/>
              <w:jc w:val="center"/>
              <w:rPr>
                <w:rFonts w:ascii="IBM Plex Mono" w:eastAsia="IBM Plex Mono" w:hAnsi="IBM Plex Mono" w:cs="IBM Plex Mono"/>
              </w:rPr>
            </w:pPr>
            <w:commentRangeStart w:id="0"/>
            <w:r>
              <w:rPr>
                <w:rFonts w:ascii="IBM Plex Mono" w:eastAsia="IBM Plex Mono" w:hAnsi="IBM Plex Mono" w:cs="IBM Plex Mono"/>
              </w:rPr>
              <w:t>&lt;</w:t>
            </w:r>
            <w:r w:rsidRPr="00091EA0">
              <w:rPr>
                <w:rFonts w:ascii="IBM Plex Mono" w:eastAsia="IBM Plex Mono" w:hAnsi="IBM Plex Mono" w:cs="IBM Plex Mono"/>
              </w:rPr>
              <w:t>binary_bool_operator</w:t>
            </w:r>
            <w:r>
              <w:rPr>
                <w:rFonts w:ascii="IBM Plex Mono" w:eastAsia="IBM Plex Mono" w:hAnsi="IBM Plex Mono" w:cs="IBM Plex Mono"/>
              </w:rPr>
              <w:t>&gt;</w:t>
            </w:r>
            <w:commentRangeEnd w:id="0"/>
            <w:r>
              <w:commentReference w:id="0"/>
            </w:r>
          </w:p>
        </w:tc>
        <w:tc>
          <w:tcPr>
            <w:tcW w:w="540" w:type="dxa"/>
            <w:shd w:val="clear" w:color="auto" w:fill="D9D2E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5114FE0" w14:textId="77777777" w:rsidR="002D7F4A" w:rsidRDefault="002D7F4A" w:rsidP="002117C9">
            <w:pPr>
              <w:widowControl w:val="0"/>
              <w:spacing w:line="240" w:lineRule="auto"/>
              <w:jc w:val="center"/>
              <w:rPr>
                <w:rFonts w:ascii="IBM Plex Mono" w:eastAsia="IBM Plex Mono" w:hAnsi="IBM Plex Mono" w:cs="IBM Plex Mono"/>
              </w:rPr>
            </w:pPr>
          </w:p>
        </w:tc>
        <w:tc>
          <w:tcPr>
            <w:tcW w:w="12030" w:type="dxa"/>
            <w:shd w:val="clear" w:color="auto" w:fill="D9D2E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4321F0A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“Boolean Operator” &lt;expr&gt; AN &lt;expr&gt; |</w:t>
            </w:r>
          </w:p>
          <w:p w14:paraId="51DD943B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“Boolean Operator” &lt;expr&gt; AN “Identifiers” |</w:t>
            </w:r>
          </w:p>
          <w:p w14:paraId="3C8C6DDB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lastRenderedPageBreak/>
              <w:t>“Boolean Operator” &lt;expr&gt; AN &lt;literal&gt; |</w:t>
            </w:r>
          </w:p>
          <w:p w14:paraId="725F3CE7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</w:p>
          <w:p w14:paraId="4AB05BA9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“Boolean Operator” &lt;literal&gt; AN &lt;expr&gt; |</w:t>
            </w:r>
          </w:p>
          <w:p w14:paraId="6AB9320B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“Boolean Operator” &lt;literal&gt; AN “Identifiers” |</w:t>
            </w:r>
          </w:p>
          <w:p w14:paraId="5DC1AD0E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“Boolean Operator” &lt;literal&gt; AN &lt;literal&gt; |</w:t>
            </w:r>
          </w:p>
          <w:p w14:paraId="6A18E2DA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</w:p>
          <w:p w14:paraId="57C3AD32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“Boolean Operator” “Identifiers” AN &lt;expr&gt; |</w:t>
            </w:r>
          </w:p>
          <w:p w14:paraId="08D83581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“Boolean Operator” “Identifiers” AN “Identifiers” |</w:t>
            </w:r>
          </w:p>
          <w:p w14:paraId="69893D46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 xml:space="preserve">“Boolean Operator” “Identifiers” AN &lt;literal&gt; </w:t>
            </w:r>
          </w:p>
        </w:tc>
      </w:tr>
      <w:tr w:rsidR="00EE616A" w14:paraId="26525FEB" w14:textId="77777777" w:rsidTr="002117C9">
        <w:tc>
          <w:tcPr>
            <w:tcW w:w="2325" w:type="dxa"/>
            <w:shd w:val="clear" w:color="auto" w:fill="D9D2E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FFA4E94" w14:textId="58F9BB79" w:rsidR="00EE616A" w:rsidRDefault="00EE616A" w:rsidP="002117C9">
            <w:pPr>
              <w:widowControl w:val="0"/>
              <w:spacing w:line="240" w:lineRule="auto"/>
              <w:ind w:left="150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lastRenderedPageBreak/>
              <w:t>&lt;comparison_operator&gt;</w:t>
            </w:r>
          </w:p>
        </w:tc>
        <w:tc>
          <w:tcPr>
            <w:tcW w:w="540" w:type="dxa"/>
            <w:shd w:val="clear" w:color="auto" w:fill="D9D2E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0A53D29" w14:textId="77777777" w:rsidR="00EE616A" w:rsidRDefault="00EE616A" w:rsidP="002117C9">
            <w:pPr>
              <w:widowControl w:val="0"/>
              <w:spacing w:line="240" w:lineRule="auto"/>
              <w:jc w:val="center"/>
              <w:rPr>
                <w:rFonts w:ascii="IBM Plex Mono" w:eastAsia="IBM Plex Mono" w:hAnsi="IBM Plex Mono" w:cs="IBM Plex Mono"/>
              </w:rPr>
            </w:pPr>
          </w:p>
        </w:tc>
        <w:tc>
          <w:tcPr>
            <w:tcW w:w="12030" w:type="dxa"/>
            <w:shd w:val="clear" w:color="auto" w:fill="D9D2E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73408D7" w14:textId="4FC86EB6" w:rsidR="00EE616A" w:rsidRDefault="00EE616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“Comparison Operator” &lt;expr&gt; AN &lt;expr&gt; |</w:t>
            </w:r>
          </w:p>
          <w:p w14:paraId="574C0BEA" w14:textId="064358EC" w:rsidR="002E02FA" w:rsidRDefault="002E02F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“Comparison Operator” &lt;expr1&gt; “Comparison Math Operator” &lt;expr1&gt; AN &lt;expr&gt;</w:t>
            </w:r>
          </w:p>
          <w:p w14:paraId="60B6F73A" w14:textId="66374D53" w:rsidR="008854F8" w:rsidRDefault="008854F8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</w:p>
          <w:p w14:paraId="729E6083" w14:textId="3F368F26" w:rsidR="008854F8" w:rsidRDefault="008854F8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*expr1 must result to same value</w:t>
            </w:r>
          </w:p>
          <w:p w14:paraId="3E282CFB" w14:textId="276C7793" w:rsidR="00EE616A" w:rsidRDefault="00EE616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</w:p>
        </w:tc>
      </w:tr>
      <w:tr w:rsidR="002D7F4A" w14:paraId="4B22AA9C" w14:textId="77777777" w:rsidTr="002117C9">
        <w:tc>
          <w:tcPr>
            <w:tcW w:w="2325" w:type="dxa"/>
            <w:shd w:val="clear" w:color="auto" w:fill="D9D2E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E64C4CA" w14:textId="77777777" w:rsidR="002D7F4A" w:rsidRDefault="002D7F4A" w:rsidP="002117C9">
            <w:pPr>
              <w:widowControl w:val="0"/>
              <w:spacing w:line="240" w:lineRule="auto"/>
              <w:ind w:left="150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&lt;infinite_arity_expr&gt;</w:t>
            </w:r>
          </w:p>
        </w:tc>
        <w:tc>
          <w:tcPr>
            <w:tcW w:w="540" w:type="dxa"/>
            <w:shd w:val="clear" w:color="auto" w:fill="D9D2E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ADE31A8" w14:textId="77777777" w:rsidR="002D7F4A" w:rsidRDefault="002D7F4A" w:rsidP="002117C9">
            <w:pPr>
              <w:widowControl w:val="0"/>
              <w:spacing w:line="240" w:lineRule="auto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::=</w:t>
            </w:r>
          </w:p>
        </w:tc>
        <w:tc>
          <w:tcPr>
            <w:tcW w:w="12030" w:type="dxa"/>
            <w:shd w:val="clear" w:color="auto" w:fill="D9D2E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3745DA6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all of &lt;literal&gt; an &lt;literal&gt; &lt;infite_arity_expr_end1&gt;</w:t>
            </w:r>
          </w:p>
          <w:p w14:paraId="17AB572E" w14:textId="77777777" w:rsidR="000313C7" w:rsidRDefault="000313C7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x</w:t>
            </w:r>
          </w:p>
          <w:p w14:paraId="589E3D6F" w14:textId="77777777" w:rsidR="000313C7" w:rsidRDefault="000313C7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</w:p>
          <w:p w14:paraId="24A4DB0D" w14:textId="67FF0AF0" w:rsidR="000313C7" w:rsidRDefault="00031F23" w:rsidP="000313C7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“</w:t>
            </w:r>
            <w:r w:rsidRPr="00031F23">
              <w:rPr>
                <w:rFonts w:ascii="IBM Plex Mono" w:eastAsia="IBM Plex Mono" w:hAnsi="IBM Plex Mono" w:cs="IBM Plex Mono"/>
              </w:rPr>
              <w:t>Infinite Boolean Operator</w:t>
            </w:r>
            <w:r>
              <w:rPr>
                <w:rFonts w:ascii="IBM Plex Mono" w:eastAsia="IBM Plex Mono" w:hAnsi="IBM Plex Mono" w:cs="IBM Plex Mono"/>
              </w:rPr>
              <w:t xml:space="preserve">” </w:t>
            </w:r>
            <w:commentRangeStart w:id="1"/>
            <w:r w:rsidR="00935FFC">
              <w:rPr>
                <w:rFonts w:ascii="IBM Plex Mono" w:eastAsia="IBM Plex Mono" w:hAnsi="IBM Plex Mono" w:cs="IBM Plex Mono"/>
              </w:rPr>
              <w:t>&lt;</w:t>
            </w:r>
            <w:r w:rsidR="002A7DA4">
              <w:rPr>
                <w:rFonts w:ascii="IBM Plex Mono" w:eastAsia="IBM Plex Mono" w:hAnsi="IBM Plex Mono" w:cs="IBM Plex Mono"/>
              </w:rPr>
              <w:t>expr</w:t>
            </w:r>
            <w:r w:rsidR="00935FFC">
              <w:rPr>
                <w:rFonts w:ascii="IBM Plex Mono" w:eastAsia="IBM Plex Mono" w:hAnsi="IBM Plex Mono" w:cs="IBM Plex Mono"/>
              </w:rPr>
              <w:t>&gt;</w:t>
            </w:r>
            <w:commentRangeEnd w:id="1"/>
            <w:r w:rsidR="00935FFC">
              <w:commentReference w:id="1"/>
            </w:r>
            <w:r w:rsidR="000313C7">
              <w:rPr>
                <w:rFonts w:ascii="IBM Plex Mono" w:eastAsia="IBM Plex Mono" w:hAnsi="IBM Plex Mono" w:cs="IBM Plex Mono"/>
              </w:rPr>
              <w:t xml:space="preserve"> an </w:t>
            </w:r>
            <w:commentRangeStart w:id="2"/>
            <w:r w:rsidR="00935FFC">
              <w:rPr>
                <w:rFonts w:ascii="IBM Plex Mono" w:eastAsia="IBM Plex Mono" w:hAnsi="IBM Plex Mono" w:cs="IBM Plex Mono"/>
              </w:rPr>
              <w:t>&lt;</w:t>
            </w:r>
            <w:r w:rsidR="002A7DA4">
              <w:rPr>
                <w:rFonts w:ascii="IBM Plex Mono" w:eastAsia="IBM Plex Mono" w:hAnsi="IBM Plex Mono" w:cs="IBM Plex Mono"/>
              </w:rPr>
              <w:t>expr</w:t>
            </w:r>
            <w:r w:rsidR="00935FFC">
              <w:rPr>
                <w:rFonts w:ascii="IBM Plex Mono" w:eastAsia="IBM Plex Mono" w:hAnsi="IBM Plex Mono" w:cs="IBM Plex Mono"/>
              </w:rPr>
              <w:t>&gt;</w:t>
            </w:r>
            <w:commentRangeEnd w:id="2"/>
            <w:r w:rsidR="00935FFC">
              <w:commentReference w:id="2"/>
            </w:r>
            <w:r w:rsidR="000313C7">
              <w:rPr>
                <w:rFonts w:ascii="IBM Plex Mono" w:eastAsia="IBM Plex Mono" w:hAnsi="IBM Plex Mono" w:cs="IBM Plex Mono"/>
              </w:rPr>
              <w:t xml:space="preserve"> &lt;infite_arity_expr_end1&gt;</w:t>
            </w:r>
          </w:p>
          <w:p w14:paraId="5923BD51" w14:textId="233C3A88" w:rsidR="000313C7" w:rsidRDefault="000313C7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</w:p>
        </w:tc>
      </w:tr>
      <w:tr w:rsidR="007C65B1" w14:paraId="04DEC8BA" w14:textId="77777777" w:rsidTr="002A7DA4">
        <w:tc>
          <w:tcPr>
            <w:tcW w:w="2325" w:type="dxa"/>
            <w:shd w:val="clear" w:color="auto" w:fill="D9E2F3" w:themeFill="accent1" w:themeFillTint="3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7C62292" w14:textId="5FE6347D" w:rsidR="007C65B1" w:rsidRDefault="007C65B1" w:rsidP="002117C9">
            <w:pPr>
              <w:widowControl w:val="0"/>
              <w:spacing w:line="240" w:lineRule="auto"/>
              <w:ind w:left="150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&lt;infinite_arity_expr_operand&gt;</w:t>
            </w:r>
          </w:p>
        </w:tc>
        <w:tc>
          <w:tcPr>
            <w:tcW w:w="540" w:type="dxa"/>
            <w:shd w:val="clear" w:color="auto" w:fill="D9E2F3" w:themeFill="accent1" w:themeFillTint="3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7291361" w14:textId="77777777" w:rsidR="007C65B1" w:rsidRDefault="007C65B1" w:rsidP="002117C9">
            <w:pPr>
              <w:widowControl w:val="0"/>
              <w:spacing w:line="240" w:lineRule="auto"/>
              <w:jc w:val="center"/>
              <w:rPr>
                <w:rFonts w:ascii="IBM Plex Mono" w:eastAsia="IBM Plex Mono" w:hAnsi="IBM Plex Mono" w:cs="IBM Plex Mono"/>
              </w:rPr>
            </w:pPr>
          </w:p>
        </w:tc>
        <w:tc>
          <w:tcPr>
            <w:tcW w:w="12030" w:type="dxa"/>
            <w:shd w:val="clear" w:color="auto" w:fill="D9E2F3" w:themeFill="accent1" w:themeFillTint="3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91C555A" w14:textId="066036DB" w:rsidR="007C65B1" w:rsidRDefault="007C65B1" w:rsidP="007C65B1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“Boolean Operator”</w:t>
            </w:r>
            <w:r w:rsidR="002F72FA">
              <w:rPr>
                <w:rFonts w:ascii="IBM Plex Mono" w:eastAsia="IBM Plex Mono" w:hAnsi="IBM Plex Mono" w:cs="IBM Plex Mono"/>
              </w:rPr>
              <w:t>/</w:t>
            </w:r>
            <w:r w:rsidR="002F72FA">
              <w:rPr>
                <w:rFonts w:ascii="IBM Plex Mono" w:eastAsia="IBM Plex Mono" w:hAnsi="IBM Plex Mono" w:cs="IBM Plex Mono"/>
              </w:rPr>
              <w:t>“Not Boolean Operator”</w:t>
            </w:r>
            <w:r>
              <w:rPr>
                <w:rFonts w:ascii="IBM Plex Mono" w:eastAsia="IBM Plex Mono" w:hAnsi="IBM Plex Mono" w:cs="IBM Plex Mono"/>
              </w:rPr>
              <w:t xml:space="preserve"> &lt;infinite_arity_expr_operand&gt; AN &lt;</w:t>
            </w:r>
            <w:r w:rsidR="002F72FA">
              <w:rPr>
                <w:rFonts w:ascii="IBM Plex Mono" w:eastAsia="IBM Plex Mono" w:hAnsi="IBM Plex Mono" w:cs="IBM Plex Mono"/>
              </w:rPr>
              <w:t>infinite_arity_expr_operand</w:t>
            </w:r>
            <w:r>
              <w:rPr>
                <w:rFonts w:ascii="IBM Plex Mono" w:eastAsia="IBM Plex Mono" w:hAnsi="IBM Plex Mono" w:cs="IBM Plex Mono"/>
              </w:rPr>
              <w:t>&gt; |</w:t>
            </w:r>
          </w:p>
          <w:p w14:paraId="7F03428C" w14:textId="453EAD10" w:rsidR="007C65B1" w:rsidRDefault="002F72FA" w:rsidP="007C65B1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 xml:space="preserve">“Boolean Operator”/“Not Boolean Operator” </w:t>
            </w:r>
            <w:r w:rsidR="007C65B1">
              <w:rPr>
                <w:rFonts w:ascii="IBM Plex Mono" w:eastAsia="IBM Plex Mono" w:hAnsi="IBM Plex Mono" w:cs="IBM Plex Mono"/>
              </w:rPr>
              <w:t xml:space="preserve"> &lt;infinite_arity_expr_operand&gt; AN “Identifiers” |</w:t>
            </w:r>
          </w:p>
          <w:p w14:paraId="3B1CE16E" w14:textId="684963BD" w:rsidR="007C65B1" w:rsidRDefault="002F72FA" w:rsidP="007C65B1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 xml:space="preserve">“Boolean Operator”/“Not Boolean Operator” </w:t>
            </w:r>
            <w:r w:rsidR="007C65B1">
              <w:rPr>
                <w:rFonts w:ascii="IBM Plex Mono" w:eastAsia="IBM Plex Mono" w:hAnsi="IBM Plex Mono" w:cs="IBM Plex Mono"/>
              </w:rPr>
              <w:t>&lt;infinite_arity_expr_operand&gt; AN &lt;literal&gt; |</w:t>
            </w:r>
          </w:p>
          <w:p w14:paraId="5E011A71" w14:textId="77777777" w:rsidR="007C65B1" w:rsidRDefault="007C65B1" w:rsidP="007C65B1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</w:p>
          <w:p w14:paraId="6B6046F3" w14:textId="02E83073" w:rsidR="007C65B1" w:rsidRDefault="002F72FA" w:rsidP="007C65B1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 xml:space="preserve">“Boolean Operator”/“Not Boolean Operator” </w:t>
            </w:r>
            <w:r w:rsidR="007C65B1">
              <w:rPr>
                <w:rFonts w:ascii="IBM Plex Mono" w:eastAsia="IBM Plex Mono" w:hAnsi="IBM Plex Mono" w:cs="IBM Plex Mono"/>
              </w:rPr>
              <w:t>&lt;literal&gt; AN &lt;</w:t>
            </w:r>
            <w:r>
              <w:rPr>
                <w:rFonts w:ascii="IBM Plex Mono" w:eastAsia="IBM Plex Mono" w:hAnsi="IBM Plex Mono" w:cs="IBM Plex Mono"/>
              </w:rPr>
              <w:t>infinite_arity_expr_operand</w:t>
            </w:r>
            <w:r w:rsidR="007C65B1">
              <w:rPr>
                <w:rFonts w:ascii="IBM Plex Mono" w:eastAsia="IBM Plex Mono" w:hAnsi="IBM Plex Mono" w:cs="IBM Plex Mono"/>
              </w:rPr>
              <w:t>&gt; |</w:t>
            </w:r>
          </w:p>
          <w:p w14:paraId="678ED9AD" w14:textId="6C7E37A5" w:rsidR="007C65B1" w:rsidRDefault="002F72FA" w:rsidP="007C65B1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 xml:space="preserve">“Boolean Operator”/“Not Boolean Operator” </w:t>
            </w:r>
            <w:r w:rsidR="007C65B1">
              <w:rPr>
                <w:rFonts w:ascii="IBM Plex Mono" w:eastAsia="IBM Plex Mono" w:hAnsi="IBM Plex Mono" w:cs="IBM Plex Mono"/>
              </w:rPr>
              <w:t>&lt;literal&gt; AN “Identifiers” |</w:t>
            </w:r>
          </w:p>
          <w:p w14:paraId="6E41B65C" w14:textId="74FAE215" w:rsidR="007C65B1" w:rsidRDefault="002F72FA" w:rsidP="007C65B1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 xml:space="preserve">“Boolean Operator”/“Not Boolean Operator” </w:t>
            </w:r>
            <w:r w:rsidR="007C65B1">
              <w:rPr>
                <w:rFonts w:ascii="IBM Plex Mono" w:eastAsia="IBM Plex Mono" w:hAnsi="IBM Plex Mono" w:cs="IBM Plex Mono"/>
              </w:rPr>
              <w:t>&lt;literal&gt; AN &lt;literal&gt; |</w:t>
            </w:r>
          </w:p>
          <w:p w14:paraId="69FDD291" w14:textId="77777777" w:rsidR="007C65B1" w:rsidRDefault="007C65B1" w:rsidP="007C65B1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</w:p>
          <w:p w14:paraId="4983FB49" w14:textId="05FBB917" w:rsidR="007C65B1" w:rsidRDefault="002F72FA" w:rsidP="007C65B1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 xml:space="preserve">“Boolean Operator”/“Not Boolean Operator” </w:t>
            </w:r>
            <w:r w:rsidR="007C65B1">
              <w:rPr>
                <w:rFonts w:ascii="IBM Plex Mono" w:eastAsia="IBM Plex Mono" w:hAnsi="IBM Plex Mono" w:cs="IBM Plex Mono"/>
              </w:rPr>
              <w:t>“Identifiers” AN &lt;</w:t>
            </w:r>
            <w:r>
              <w:rPr>
                <w:rFonts w:ascii="IBM Plex Mono" w:eastAsia="IBM Plex Mono" w:hAnsi="IBM Plex Mono" w:cs="IBM Plex Mono"/>
              </w:rPr>
              <w:t>infinite_arity_expr_operand</w:t>
            </w:r>
            <w:r w:rsidR="007C65B1">
              <w:rPr>
                <w:rFonts w:ascii="IBM Plex Mono" w:eastAsia="IBM Plex Mono" w:hAnsi="IBM Plex Mono" w:cs="IBM Plex Mono"/>
              </w:rPr>
              <w:t>&gt; |</w:t>
            </w:r>
          </w:p>
          <w:p w14:paraId="674C0DF6" w14:textId="694DF1B1" w:rsidR="007C65B1" w:rsidRDefault="002F72FA" w:rsidP="007C65B1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lastRenderedPageBreak/>
              <w:t xml:space="preserve">“Boolean Operator”/“Not Boolean Operator” </w:t>
            </w:r>
            <w:r w:rsidR="007C65B1">
              <w:rPr>
                <w:rFonts w:ascii="IBM Plex Mono" w:eastAsia="IBM Plex Mono" w:hAnsi="IBM Plex Mono" w:cs="IBM Plex Mono"/>
              </w:rPr>
              <w:t>“Identifiers” AN “Identifiers” |</w:t>
            </w:r>
          </w:p>
          <w:p w14:paraId="17405235" w14:textId="77777777" w:rsidR="007C65B1" w:rsidRDefault="002F72FA" w:rsidP="007C65B1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 xml:space="preserve">“Boolean Operator”/“Not Boolean Operator” </w:t>
            </w:r>
            <w:r w:rsidR="007C65B1">
              <w:rPr>
                <w:rFonts w:ascii="IBM Plex Mono" w:eastAsia="IBM Plex Mono" w:hAnsi="IBM Plex Mono" w:cs="IBM Plex Mono"/>
              </w:rPr>
              <w:t>“Identifiers” AN &lt;literal&gt;</w:t>
            </w:r>
            <w:r w:rsidR="00093AEF">
              <w:rPr>
                <w:rFonts w:ascii="IBM Plex Mono" w:eastAsia="IBM Plex Mono" w:hAnsi="IBM Plex Mono" w:cs="IBM Plex Mono"/>
              </w:rPr>
              <w:t xml:space="preserve"> |</w:t>
            </w:r>
          </w:p>
          <w:p w14:paraId="2C619362" w14:textId="52333EC9" w:rsidR="00093AEF" w:rsidRDefault="00093AEF" w:rsidP="007C65B1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&lt;literal&gt; |</w:t>
            </w:r>
          </w:p>
          <w:p w14:paraId="2DD95000" w14:textId="3CFBB520" w:rsidR="00093AEF" w:rsidRDefault="00093AEF" w:rsidP="007C65B1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“Identifiers”</w:t>
            </w:r>
          </w:p>
        </w:tc>
      </w:tr>
      <w:tr w:rsidR="002D7F4A" w14:paraId="3374339E" w14:textId="77777777" w:rsidTr="002117C9">
        <w:tc>
          <w:tcPr>
            <w:tcW w:w="2325" w:type="dxa"/>
            <w:shd w:val="clear" w:color="auto" w:fill="D9D2E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BF808E1" w14:textId="77777777" w:rsidR="002D7F4A" w:rsidRDefault="002D7F4A" w:rsidP="002117C9">
            <w:pPr>
              <w:widowControl w:val="0"/>
              <w:spacing w:line="240" w:lineRule="auto"/>
              <w:ind w:left="150"/>
              <w:jc w:val="center"/>
              <w:rPr>
                <w:rFonts w:ascii="IBM Plex Mono" w:eastAsia="IBM Plex Mono" w:hAnsi="IBM Plex Mono" w:cs="IBM Plex Mono"/>
              </w:rPr>
            </w:pPr>
            <w:commentRangeStart w:id="3"/>
            <w:r>
              <w:rPr>
                <w:rFonts w:ascii="IBM Plex Mono" w:eastAsia="IBM Plex Mono" w:hAnsi="IBM Plex Mono" w:cs="IBM Plex Mono"/>
              </w:rPr>
              <w:lastRenderedPageBreak/>
              <w:t>&lt;infite_arity_expr_end1&gt;</w:t>
            </w:r>
          </w:p>
        </w:tc>
        <w:commentRangeEnd w:id="3"/>
        <w:tc>
          <w:tcPr>
            <w:tcW w:w="540" w:type="dxa"/>
            <w:shd w:val="clear" w:color="auto" w:fill="D9D2E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57949EC" w14:textId="77777777" w:rsidR="002D7F4A" w:rsidRDefault="002D7F4A" w:rsidP="002117C9">
            <w:pPr>
              <w:widowControl w:val="0"/>
              <w:spacing w:line="240" w:lineRule="auto"/>
              <w:jc w:val="center"/>
              <w:rPr>
                <w:rFonts w:ascii="IBM Plex Mono" w:eastAsia="IBM Plex Mono" w:hAnsi="IBM Plex Mono" w:cs="IBM Plex Mono"/>
              </w:rPr>
            </w:pPr>
            <w:r>
              <w:commentReference w:id="3"/>
            </w:r>
            <w:r>
              <w:rPr>
                <w:rFonts w:ascii="IBM Plex Mono" w:eastAsia="IBM Plex Mono" w:hAnsi="IBM Plex Mono" w:cs="IBM Plex Mono"/>
              </w:rPr>
              <w:t>::=</w:t>
            </w:r>
          </w:p>
        </w:tc>
        <w:tc>
          <w:tcPr>
            <w:tcW w:w="12030" w:type="dxa"/>
            <w:shd w:val="clear" w:color="auto" w:fill="D9D2E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915C6B0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 xml:space="preserve">&lt;infite_arity_expr_end1&gt; &lt;infite_arity_expr_end2&gt; | &lt;infite_arity_expr_end2&gt; </w:t>
            </w:r>
          </w:p>
        </w:tc>
      </w:tr>
      <w:tr w:rsidR="002D7F4A" w14:paraId="79CEC576" w14:textId="77777777" w:rsidTr="002117C9">
        <w:tc>
          <w:tcPr>
            <w:tcW w:w="2325" w:type="dxa"/>
            <w:shd w:val="clear" w:color="auto" w:fill="D9D2E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BECFA89" w14:textId="77777777" w:rsidR="002D7F4A" w:rsidRDefault="002D7F4A" w:rsidP="002117C9">
            <w:pPr>
              <w:widowControl w:val="0"/>
              <w:spacing w:line="240" w:lineRule="auto"/>
              <w:ind w:left="150"/>
              <w:jc w:val="center"/>
              <w:rPr>
                <w:rFonts w:ascii="IBM Plex Mono" w:eastAsia="IBM Plex Mono" w:hAnsi="IBM Plex Mono" w:cs="IBM Plex Mono"/>
              </w:rPr>
            </w:pPr>
            <w:commentRangeStart w:id="4"/>
            <w:r>
              <w:rPr>
                <w:rFonts w:ascii="IBM Plex Mono" w:eastAsia="IBM Plex Mono" w:hAnsi="IBM Plex Mono" w:cs="IBM Plex Mono"/>
              </w:rPr>
              <w:t>&lt;infite_arity_expr_end2&gt;</w:t>
            </w:r>
          </w:p>
        </w:tc>
        <w:commentRangeEnd w:id="4"/>
        <w:tc>
          <w:tcPr>
            <w:tcW w:w="540" w:type="dxa"/>
            <w:shd w:val="clear" w:color="auto" w:fill="D9D2E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D540DD9" w14:textId="77777777" w:rsidR="002D7F4A" w:rsidRDefault="002D7F4A" w:rsidP="002117C9">
            <w:pPr>
              <w:widowControl w:val="0"/>
              <w:spacing w:line="240" w:lineRule="auto"/>
              <w:jc w:val="center"/>
              <w:rPr>
                <w:rFonts w:ascii="IBM Plex Mono" w:eastAsia="IBM Plex Mono" w:hAnsi="IBM Plex Mono" w:cs="IBM Plex Mono"/>
              </w:rPr>
            </w:pPr>
            <w:r>
              <w:commentReference w:id="4"/>
            </w:r>
            <w:r>
              <w:rPr>
                <w:rFonts w:ascii="IBM Plex Mono" w:eastAsia="IBM Plex Mono" w:hAnsi="IBM Plex Mono" w:cs="IBM Plex Mono"/>
              </w:rPr>
              <w:t>::=</w:t>
            </w:r>
          </w:p>
        </w:tc>
        <w:tc>
          <w:tcPr>
            <w:tcW w:w="12030" w:type="dxa"/>
            <w:shd w:val="clear" w:color="auto" w:fill="D9D2E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CA3FA86" w14:textId="1BB9E4A3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mkay | an &lt;</w:t>
            </w:r>
            <w:r w:rsidR="00D439D2">
              <w:rPr>
                <w:rFonts w:ascii="IBM Plex Mono" w:eastAsia="IBM Plex Mono" w:hAnsi="IBM Plex Mono" w:cs="IBM Plex Mono"/>
              </w:rPr>
              <w:t>expr</w:t>
            </w:r>
            <w:r>
              <w:rPr>
                <w:rFonts w:ascii="IBM Plex Mono" w:eastAsia="IBM Plex Mono" w:hAnsi="IBM Plex Mono" w:cs="IBM Plex Mono"/>
              </w:rPr>
              <w:t>&gt;</w:t>
            </w:r>
          </w:p>
        </w:tc>
      </w:tr>
      <w:tr w:rsidR="002D7F4A" w14:paraId="4C48DC19" w14:textId="77777777" w:rsidTr="002117C9">
        <w:tc>
          <w:tcPr>
            <w:tcW w:w="2325" w:type="dxa"/>
            <w:shd w:val="clear" w:color="auto" w:fill="D0E0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C7A3775" w14:textId="77777777" w:rsidR="002D7F4A" w:rsidRDefault="002D7F4A" w:rsidP="002117C9">
            <w:pPr>
              <w:widowControl w:val="0"/>
              <w:spacing w:line="240" w:lineRule="auto"/>
              <w:ind w:left="150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&lt;cond_stmt&gt;</w:t>
            </w:r>
          </w:p>
        </w:tc>
        <w:tc>
          <w:tcPr>
            <w:tcW w:w="540" w:type="dxa"/>
            <w:shd w:val="clear" w:color="auto" w:fill="D0E0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7AE3315" w14:textId="77777777" w:rsidR="002D7F4A" w:rsidRDefault="002D7F4A" w:rsidP="002117C9">
            <w:pPr>
              <w:widowControl w:val="0"/>
              <w:spacing w:line="240" w:lineRule="auto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::=</w:t>
            </w:r>
          </w:p>
        </w:tc>
        <w:tc>
          <w:tcPr>
            <w:tcW w:w="12030" w:type="dxa"/>
            <w:shd w:val="clear" w:color="auto" w:fill="D0E0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EA9396" w14:textId="741FD2C9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 xml:space="preserve">&lt;expr&gt; </w:t>
            </w:r>
            <w:r w:rsidR="00007515">
              <w:rPr>
                <w:rFonts w:ascii="IBM Plex Mono" w:eastAsia="IBM Plex Mono" w:hAnsi="IBM Plex Mono" w:cs="IBM Plex Mono"/>
              </w:rPr>
              <w:t xml:space="preserve">&lt;linebreak&gt; </w:t>
            </w:r>
            <w:r>
              <w:rPr>
                <w:rFonts w:ascii="IBM Plex Mono" w:eastAsia="IBM Plex Mono" w:hAnsi="IBM Plex Mono" w:cs="IBM Plex Mono"/>
              </w:rPr>
              <w:t>"Conditional Statement Delimiter If-Else Start" &lt;linebreak&gt; "Conditional Statement If" &lt;linebreak&gt;</w:t>
            </w:r>
          </w:p>
          <w:p w14:paraId="422C84A2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&lt;stmt&gt; &lt;linebreak&gt; "Conditional Statement Delimiter End"|</w:t>
            </w:r>
          </w:p>
          <w:p w14:paraId="40E91BF6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</w:p>
          <w:p w14:paraId="49E27AE4" w14:textId="6F75B729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 xml:space="preserve">&lt;expr&gt; </w:t>
            </w:r>
            <w:r w:rsidR="00DC7D49">
              <w:rPr>
                <w:rFonts w:ascii="IBM Plex Mono" w:eastAsia="IBM Plex Mono" w:hAnsi="IBM Plex Mono" w:cs="IBM Plex Mono"/>
              </w:rPr>
              <w:t xml:space="preserve">&lt;linebreak&gt; </w:t>
            </w:r>
            <w:r>
              <w:rPr>
                <w:rFonts w:ascii="IBM Plex Mono" w:eastAsia="IBM Plex Mono" w:hAnsi="IBM Plex Mono" w:cs="IBM Plex Mono"/>
              </w:rPr>
              <w:t>"Conditional Statement Delimiter If-Else Start" &lt;linebreak&gt; "Conditional Statement If" &lt;linebreak&gt;</w:t>
            </w:r>
          </w:p>
          <w:p w14:paraId="10916475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 xml:space="preserve">&lt;stmt&gt; &lt;linebreak&gt; "Conditional Statement Else" &lt;linebreak&gt; </w:t>
            </w:r>
          </w:p>
          <w:p w14:paraId="34C797FF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&lt;stmt&gt; &lt;linebreak&gt; "Conditional Statement Delimiter End"|</w:t>
            </w:r>
          </w:p>
          <w:p w14:paraId="681EF404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</w:p>
          <w:p w14:paraId="06842A41" w14:textId="12009755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 xml:space="preserve">&lt;expr&gt; </w:t>
            </w:r>
            <w:r w:rsidR="00DC7D49">
              <w:rPr>
                <w:rFonts w:ascii="IBM Plex Mono" w:eastAsia="IBM Plex Mono" w:hAnsi="IBM Plex Mono" w:cs="IBM Plex Mono"/>
              </w:rPr>
              <w:t xml:space="preserve">&lt;linebreak&gt; </w:t>
            </w:r>
            <w:r>
              <w:rPr>
                <w:rFonts w:ascii="IBM Plex Mono" w:eastAsia="IBM Plex Mono" w:hAnsi="IBM Plex Mono" w:cs="IBM Plex Mono"/>
              </w:rPr>
              <w:t>"Conditional Statement Delimiter If-Else Start" &lt;linebreak&gt; "Conditional Statement If" &lt;linebreak&gt;</w:t>
            </w:r>
          </w:p>
          <w:p w14:paraId="1755A934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&lt;stmt&gt; &lt;linebreak&gt; &lt;mebbe_stmt&gt;</w:t>
            </w:r>
          </w:p>
        </w:tc>
      </w:tr>
      <w:tr w:rsidR="002D7F4A" w14:paraId="57F6AF75" w14:textId="77777777" w:rsidTr="002117C9">
        <w:tc>
          <w:tcPr>
            <w:tcW w:w="2325" w:type="dxa"/>
            <w:shd w:val="clear" w:color="auto" w:fill="D0E0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2308B5E" w14:textId="77777777" w:rsidR="002D7F4A" w:rsidRDefault="002D7F4A" w:rsidP="002117C9">
            <w:pPr>
              <w:widowControl w:val="0"/>
              <w:spacing w:line="240" w:lineRule="auto"/>
              <w:ind w:left="150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&lt;mebbe_stmnt&gt;</w:t>
            </w:r>
          </w:p>
        </w:tc>
        <w:tc>
          <w:tcPr>
            <w:tcW w:w="540" w:type="dxa"/>
            <w:shd w:val="clear" w:color="auto" w:fill="D0E0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B5F5849" w14:textId="77777777" w:rsidR="002D7F4A" w:rsidRDefault="002D7F4A" w:rsidP="002117C9">
            <w:pPr>
              <w:widowControl w:val="0"/>
              <w:spacing w:line="240" w:lineRule="auto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::=</w:t>
            </w:r>
          </w:p>
        </w:tc>
        <w:tc>
          <w:tcPr>
            <w:tcW w:w="12030" w:type="dxa"/>
            <w:shd w:val="clear" w:color="auto" w:fill="D0E0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3CAB8C4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"Conditional Statement Elif" &lt;expr&gt; &lt;linebreak&gt; &lt;stmt&gt; &lt;linebreak&gt; &lt;mebbe_stmt&gt;|</w:t>
            </w:r>
          </w:p>
          <w:p w14:paraId="231F25A6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</w:p>
          <w:p w14:paraId="7CF4211A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 xml:space="preserve">"Conditional Statement Elif" &lt;expr&gt; &lt;linebreak&gt; &lt;stmt&gt; &lt;linebreak&gt; "Conditional Statement Delimiter End"| </w:t>
            </w:r>
          </w:p>
          <w:p w14:paraId="3CA6CD72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</w:p>
          <w:p w14:paraId="66245093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 xml:space="preserve">"Conditional Statement Elif" &lt;expr&gt; &lt;linebreak&gt; &lt;stmt&gt; &lt;linebreak&gt; </w:t>
            </w:r>
          </w:p>
          <w:p w14:paraId="1A340028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 xml:space="preserve">"Conditional Statement Else" &lt;linebreak&gt; &lt;stmt&gt; &lt;linebreak&gt; "Conditional Statement Delimiter End" </w:t>
            </w:r>
          </w:p>
        </w:tc>
      </w:tr>
      <w:tr w:rsidR="002D7F4A" w14:paraId="423DD5C9" w14:textId="77777777" w:rsidTr="002117C9">
        <w:tc>
          <w:tcPr>
            <w:tcW w:w="2325" w:type="dxa"/>
            <w:shd w:val="clear" w:color="auto" w:fill="D0E0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DB60CCC" w14:textId="77777777" w:rsidR="002D7F4A" w:rsidRDefault="002D7F4A" w:rsidP="002117C9">
            <w:pPr>
              <w:widowControl w:val="0"/>
              <w:spacing w:line="240" w:lineRule="auto"/>
              <w:ind w:left="150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&lt;switch_stmnt&gt;</w:t>
            </w:r>
          </w:p>
        </w:tc>
        <w:tc>
          <w:tcPr>
            <w:tcW w:w="540" w:type="dxa"/>
            <w:shd w:val="clear" w:color="auto" w:fill="D0E0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C15BA2A" w14:textId="77777777" w:rsidR="002D7F4A" w:rsidRDefault="002D7F4A" w:rsidP="002117C9">
            <w:pPr>
              <w:widowControl w:val="0"/>
              <w:spacing w:line="240" w:lineRule="auto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::=</w:t>
            </w:r>
          </w:p>
        </w:tc>
        <w:tc>
          <w:tcPr>
            <w:tcW w:w="12030" w:type="dxa"/>
            <w:shd w:val="clear" w:color="auto" w:fill="D0E0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8939EBF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 xml:space="preserve">"Conditional Statement Delimiter Switch Start" &lt;linebreak&gt; &lt;omg_stmt&gt; &lt;linebreak&gt; </w:t>
            </w:r>
            <w:r>
              <w:rPr>
                <w:rFonts w:ascii="IBM Plex Mono" w:eastAsia="IBM Plex Mono" w:hAnsi="IBM Plex Mono" w:cs="IBM Plex Mono"/>
              </w:rPr>
              <w:lastRenderedPageBreak/>
              <w:t>"Conditional Statement Delimiter End"</w:t>
            </w:r>
          </w:p>
        </w:tc>
      </w:tr>
      <w:tr w:rsidR="002D7F4A" w14:paraId="7187E970" w14:textId="77777777" w:rsidTr="002117C9">
        <w:tc>
          <w:tcPr>
            <w:tcW w:w="2325" w:type="dxa"/>
            <w:shd w:val="clear" w:color="auto" w:fill="D0E0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93F5609" w14:textId="77777777" w:rsidR="002D7F4A" w:rsidRDefault="002D7F4A" w:rsidP="002117C9">
            <w:pPr>
              <w:widowControl w:val="0"/>
              <w:spacing w:line="240" w:lineRule="auto"/>
              <w:ind w:left="150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lastRenderedPageBreak/>
              <w:t>&lt;omg_stmnt&gt;</w:t>
            </w:r>
          </w:p>
        </w:tc>
        <w:tc>
          <w:tcPr>
            <w:tcW w:w="540" w:type="dxa"/>
            <w:shd w:val="clear" w:color="auto" w:fill="D0E0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DD48530" w14:textId="77777777" w:rsidR="002D7F4A" w:rsidRDefault="002D7F4A" w:rsidP="002117C9">
            <w:pPr>
              <w:widowControl w:val="0"/>
              <w:spacing w:line="240" w:lineRule="auto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::=</w:t>
            </w:r>
          </w:p>
        </w:tc>
        <w:tc>
          <w:tcPr>
            <w:tcW w:w="12030" w:type="dxa"/>
            <w:shd w:val="clear" w:color="auto" w:fill="D0E0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D066E30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"Conditional Statement Switch" &lt;literal&gt; &lt;linebreak&gt; &lt;stmt&gt;|</w:t>
            </w:r>
          </w:p>
          <w:p w14:paraId="4ABDE2B5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</w:p>
          <w:p w14:paraId="71AF073A" w14:textId="38E07FD8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"Conditional Statement Switch" &lt;literal&gt; &lt;linebreak&gt; &lt;stmt&gt; "Loop Break</w:t>
            </w:r>
            <w:r w:rsidR="0030717F">
              <w:rPr>
                <w:rFonts w:ascii="IBM Plex Mono" w:eastAsia="IBM Plex Mono" w:hAnsi="IBM Plex Mono" w:cs="IBM Plex Mono"/>
              </w:rPr>
              <w:t xml:space="preserve"> Operator</w:t>
            </w:r>
            <w:r>
              <w:rPr>
                <w:rFonts w:ascii="IBM Plex Mono" w:eastAsia="IBM Plex Mono" w:hAnsi="IBM Plex Mono" w:cs="IBM Plex Mono"/>
              </w:rPr>
              <w:t>"|</w:t>
            </w:r>
          </w:p>
          <w:p w14:paraId="62B5353A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</w:p>
          <w:p w14:paraId="5CC7E755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"Conditional Statement Switch" &lt;literal&gt; &lt;linebreak&gt; &lt;stmt&gt; &lt;linebreak&gt; &lt;omg_stmt&gt;|</w:t>
            </w:r>
          </w:p>
          <w:p w14:paraId="7C028BFB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</w:p>
          <w:p w14:paraId="08C10FCD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"Conditional Statement Switch" &lt;literal&gt; &lt;linebreak&gt; &lt;stmt&gt; "Conditional Statement Switch Last" &lt;linebreak&gt; &lt;stmt&gt;</w:t>
            </w:r>
          </w:p>
        </w:tc>
      </w:tr>
      <w:tr w:rsidR="002D7F4A" w14:paraId="1757B387" w14:textId="77777777" w:rsidTr="002117C9">
        <w:tc>
          <w:tcPr>
            <w:tcW w:w="2325" w:type="dxa"/>
            <w:shd w:val="clear" w:color="auto" w:fill="D0E0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6134FD9" w14:textId="77777777" w:rsidR="002D7F4A" w:rsidRDefault="002D7F4A" w:rsidP="002117C9">
            <w:pPr>
              <w:widowControl w:val="0"/>
              <w:spacing w:line="240" w:lineRule="auto"/>
              <w:ind w:left="150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&lt;loop_stmt&gt;</w:t>
            </w:r>
          </w:p>
        </w:tc>
        <w:tc>
          <w:tcPr>
            <w:tcW w:w="540" w:type="dxa"/>
            <w:shd w:val="clear" w:color="auto" w:fill="D0E0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DEAE983" w14:textId="77777777" w:rsidR="002D7F4A" w:rsidRDefault="002D7F4A" w:rsidP="002117C9">
            <w:pPr>
              <w:widowControl w:val="0"/>
              <w:spacing w:line="240" w:lineRule="auto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::=</w:t>
            </w:r>
          </w:p>
        </w:tc>
        <w:tc>
          <w:tcPr>
            <w:tcW w:w="12030" w:type="dxa"/>
            <w:shd w:val="clear" w:color="auto" w:fill="D0E0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80D0A7A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"Loop Delimiter Start" loopident &lt;loop_operator&gt; "Arguments Operator" “Identifiers” &lt;loop_condition&gt; &lt;linebreak&gt; &lt;stmt&gt; &lt;linebreak&gt; "Loop Delimiter End" loopident</w:t>
            </w:r>
          </w:p>
        </w:tc>
      </w:tr>
      <w:tr w:rsidR="002D7F4A" w14:paraId="310D2F68" w14:textId="77777777" w:rsidTr="002117C9">
        <w:tc>
          <w:tcPr>
            <w:tcW w:w="2325" w:type="dxa"/>
            <w:shd w:val="clear" w:color="auto" w:fill="D0E0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A8F0748" w14:textId="77777777" w:rsidR="002D7F4A" w:rsidRDefault="002D7F4A" w:rsidP="002117C9">
            <w:pPr>
              <w:widowControl w:val="0"/>
              <w:spacing w:line="240" w:lineRule="auto"/>
              <w:ind w:left="150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&lt;loop_operator&gt;</w:t>
            </w:r>
          </w:p>
        </w:tc>
        <w:tc>
          <w:tcPr>
            <w:tcW w:w="540" w:type="dxa"/>
            <w:shd w:val="clear" w:color="auto" w:fill="D0E0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C170256" w14:textId="77777777" w:rsidR="002D7F4A" w:rsidRDefault="002D7F4A" w:rsidP="002117C9">
            <w:pPr>
              <w:widowControl w:val="0"/>
              <w:spacing w:line="240" w:lineRule="auto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::=</w:t>
            </w:r>
          </w:p>
        </w:tc>
        <w:tc>
          <w:tcPr>
            <w:tcW w:w="12030" w:type="dxa"/>
            <w:shd w:val="clear" w:color="auto" w:fill="D0E0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9C18B64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"Loop Condition"</w:t>
            </w:r>
          </w:p>
        </w:tc>
      </w:tr>
      <w:tr w:rsidR="002D7F4A" w14:paraId="3FB321D4" w14:textId="77777777" w:rsidTr="002117C9">
        <w:tc>
          <w:tcPr>
            <w:tcW w:w="2325" w:type="dxa"/>
            <w:shd w:val="clear" w:color="auto" w:fill="D0E0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1E06579" w14:textId="77777777" w:rsidR="002D7F4A" w:rsidRDefault="002D7F4A" w:rsidP="002117C9">
            <w:pPr>
              <w:widowControl w:val="0"/>
              <w:spacing w:line="240" w:lineRule="auto"/>
              <w:ind w:left="150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&lt;loop_condition&gt;</w:t>
            </w:r>
          </w:p>
        </w:tc>
        <w:tc>
          <w:tcPr>
            <w:tcW w:w="540" w:type="dxa"/>
            <w:shd w:val="clear" w:color="auto" w:fill="D0E0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8A1B1BD" w14:textId="77777777" w:rsidR="002D7F4A" w:rsidRDefault="002D7F4A" w:rsidP="002117C9">
            <w:pPr>
              <w:widowControl w:val="0"/>
              <w:spacing w:line="240" w:lineRule="auto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::=</w:t>
            </w:r>
          </w:p>
        </w:tc>
        <w:tc>
          <w:tcPr>
            <w:tcW w:w="12030" w:type="dxa"/>
            <w:shd w:val="clear" w:color="auto" w:fill="D0E0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E2C973E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til &lt;expr&gt; | wile &lt;expr&gt;</w:t>
            </w:r>
          </w:p>
        </w:tc>
      </w:tr>
      <w:tr w:rsidR="002D7F4A" w14:paraId="64A482A3" w14:textId="77777777" w:rsidTr="002117C9">
        <w:tc>
          <w:tcPr>
            <w:tcW w:w="2325" w:type="dxa"/>
            <w:shd w:val="clear" w:color="auto" w:fill="FF0000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625A90A" w14:textId="77777777" w:rsidR="002D7F4A" w:rsidRDefault="002D7F4A" w:rsidP="002117C9">
            <w:pPr>
              <w:widowControl w:val="0"/>
              <w:spacing w:line="240" w:lineRule="auto"/>
              <w:ind w:left="150"/>
              <w:jc w:val="center"/>
              <w:rPr>
                <w:rFonts w:ascii="IBM Plex Mono" w:eastAsia="IBM Plex Mono" w:hAnsi="IBM Plex Mono" w:cs="IBM Plex Mono"/>
              </w:rPr>
            </w:pPr>
            <w:del w:id="5" w:author="Robina Rhamz Aquino" w:date="2021-12-06T14:36:00Z">
              <w:r>
                <w:rPr>
                  <w:rFonts w:ascii="IBM Plex Mono" w:eastAsia="IBM Plex Mono" w:hAnsi="IBM Plex Mono" w:cs="IBM Plex Mono"/>
                </w:rPr>
                <w:delText>&lt;str_concat&gt;</w:delText>
              </w:r>
            </w:del>
          </w:p>
        </w:tc>
        <w:tc>
          <w:tcPr>
            <w:tcW w:w="540" w:type="dxa"/>
            <w:shd w:val="clear" w:color="auto" w:fill="FF0000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DD2DB77" w14:textId="77777777" w:rsidR="002D7F4A" w:rsidRDefault="002D7F4A" w:rsidP="002117C9">
            <w:pPr>
              <w:widowControl w:val="0"/>
              <w:spacing w:line="240" w:lineRule="auto"/>
              <w:jc w:val="center"/>
              <w:rPr>
                <w:rFonts w:ascii="IBM Plex Mono" w:eastAsia="IBM Plex Mono" w:hAnsi="IBM Plex Mono" w:cs="IBM Plex Mono"/>
              </w:rPr>
            </w:pPr>
            <w:del w:id="6" w:author="Robina Rhamz Aquino" w:date="2021-12-06T14:36:00Z">
              <w:r>
                <w:rPr>
                  <w:rFonts w:ascii="IBM Plex Mono" w:eastAsia="IBM Plex Mono" w:hAnsi="IBM Plex Mono" w:cs="IBM Plex Mono"/>
                </w:rPr>
                <w:delText>::=</w:delText>
              </w:r>
            </w:del>
          </w:p>
        </w:tc>
        <w:tc>
          <w:tcPr>
            <w:tcW w:w="12030" w:type="dxa"/>
            <w:shd w:val="clear" w:color="auto" w:fill="FF0000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D3A6795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del w:id="7" w:author="Robina Rhamz Aquino" w:date="2021-12-06T14:36:00Z">
              <w:r>
                <w:rPr>
                  <w:rFonts w:ascii="IBM Plex Mono" w:eastAsia="IBM Plex Mono" w:hAnsi="IBM Plex Mono" w:cs="IBM Plex Mono"/>
                </w:rPr>
                <w:delText>"Concatenation Operator" &lt;an_yarn&gt; an "Yarn Literal"</w:delText>
              </w:r>
            </w:del>
          </w:p>
        </w:tc>
      </w:tr>
      <w:tr w:rsidR="002D7F4A" w14:paraId="2806455C" w14:textId="77777777" w:rsidTr="002117C9">
        <w:tc>
          <w:tcPr>
            <w:tcW w:w="2325" w:type="dxa"/>
            <w:shd w:val="clear" w:color="auto" w:fill="FF0000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6349A4F" w14:textId="77777777" w:rsidR="002D7F4A" w:rsidRDefault="002D7F4A" w:rsidP="002117C9">
            <w:pPr>
              <w:widowControl w:val="0"/>
              <w:spacing w:line="240" w:lineRule="auto"/>
              <w:ind w:left="150"/>
              <w:jc w:val="center"/>
              <w:rPr>
                <w:rFonts w:ascii="IBM Plex Mono" w:eastAsia="IBM Plex Mono" w:hAnsi="IBM Plex Mono" w:cs="IBM Plex Mono"/>
              </w:rPr>
            </w:pPr>
            <w:del w:id="8" w:author="Robina Rhamz Aquino" w:date="2021-12-06T14:36:00Z">
              <w:r>
                <w:rPr>
                  <w:rFonts w:ascii="IBM Plex Mono" w:eastAsia="IBM Plex Mono" w:hAnsi="IBM Plex Mono" w:cs="IBM Plex Mono"/>
                </w:rPr>
                <w:delText>&lt;an_yarn&gt;</w:delText>
              </w:r>
            </w:del>
          </w:p>
        </w:tc>
        <w:tc>
          <w:tcPr>
            <w:tcW w:w="540" w:type="dxa"/>
            <w:shd w:val="clear" w:color="auto" w:fill="FF0000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B107C2C" w14:textId="77777777" w:rsidR="002D7F4A" w:rsidRDefault="002D7F4A" w:rsidP="002117C9">
            <w:pPr>
              <w:widowControl w:val="0"/>
              <w:spacing w:line="240" w:lineRule="auto"/>
              <w:jc w:val="center"/>
              <w:rPr>
                <w:rFonts w:ascii="IBM Plex Mono" w:eastAsia="IBM Plex Mono" w:hAnsi="IBM Plex Mono" w:cs="IBM Plex Mono"/>
              </w:rPr>
            </w:pPr>
            <w:del w:id="9" w:author="Robina Rhamz Aquino" w:date="2021-12-06T14:36:00Z">
              <w:r>
                <w:rPr>
                  <w:rFonts w:ascii="IBM Plex Mono" w:eastAsia="IBM Plex Mono" w:hAnsi="IBM Plex Mono" w:cs="IBM Plex Mono"/>
                </w:rPr>
                <w:delText>::=</w:delText>
              </w:r>
            </w:del>
          </w:p>
        </w:tc>
        <w:tc>
          <w:tcPr>
            <w:tcW w:w="12030" w:type="dxa"/>
            <w:shd w:val="clear" w:color="auto" w:fill="FF0000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2789C05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del w:id="10" w:author="Robina Rhamz Aquino" w:date="2021-12-06T14:36:00Z">
              <w:r>
                <w:rPr>
                  <w:rFonts w:ascii="IBM Plex Mono" w:eastAsia="IBM Plex Mono" w:hAnsi="IBM Plex Mono" w:cs="IBM Plex Mono"/>
                </w:rPr>
                <w:delText>"Yarn Literal" | &lt;an_yarn&gt; an "Yarn Literal"</w:delText>
              </w:r>
            </w:del>
          </w:p>
        </w:tc>
      </w:tr>
      <w:tr w:rsidR="002D7F4A" w14:paraId="01F66762" w14:textId="77777777" w:rsidTr="002117C9">
        <w:tc>
          <w:tcPr>
            <w:tcW w:w="2325" w:type="dxa"/>
            <w:shd w:val="clear" w:color="auto" w:fill="D0E0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39F9039" w14:textId="77777777" w:rsidR="002D7F4A" w:rsidRDefault="002D7F4A" w:rsidP="002117C9">
            <w:pPr>
              <w:widowControl w:val="0"/>
              <w:spacing w:line="240" w:lineRule="auto"/>
              <w:ind w:left="150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&lt;str_concat&gt;</w:t>
            </w:r>
          </w:p>
        </w:tc>
        <w:tc>
          <w:tcPr>
            <w:tcW w:w="540" w:type="dxa"/>
            <w:shd w:val="clear" w:color="auto" w:fill="D0E0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B6C9E37" w14:textId="77777777" w:rsidR="002D7F4A" w:rsidRDefault="002D7F4A" w:rsidP="002117C9">
            <w:pPr>
              <w:widowControl w:val="0"/>
              <w:spacing w:line="240" w:lineRule="auto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::=</w:t>
            </w:r>
          </w:p>
        </w:tc>
        <w:tc>
          <w:tcPr>
            <w:tcW w:w="12030" w:type="dxa"/>
            <w:shd w:val="clear" w:color="auto" w:fill="D0E0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0FE9712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"Concatenation Operator" "Yarn Literal" &lt;an_yarn&gt;</w:t>
            </w:r>
          </w:p>
        </w:tc>
      </w:tr>
      <w:tr w:rsidR="002D7F4A" w14:paraId="16293430" w14:textId="77777777" w:rsidTr="002117C9">
        <w:tc>
          <w:tcPr>
            <w:tcW w:w="2325" w:type="dxa"/>
            <w:shd w:val="clear" w:color="auto" w:fill="D0E0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4E8C5E8" w14:textId="77777777" w:rsidR="002D7F4A" w:rsidRDefault="002D7F4A" w:rsidP="002117C9">
            <w:pPr>
              <w:widowControl w:val="0"/>
              <w:spacing w:line="240" w:lineRule="auto"/>
              <w:ind w:left="150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&lt;an_yarn&gt;</w:t>
            </w:r>
          </w:p>
        </w:tc>
        <w:tc>
          <w:tcPr>
            <w:tcW w:w="540" w:type="dxa"/>
            <w:shd w:val="clear" w:color="auto" w:fill="D0E0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0FD5509" w14:textId="77777777" w:rsidR="002D7F4A" w:rsidRDefault="002D7F4A" w:rsidP="002117C9">
            <w:pPr>
              <w:widowControl w:val="0"/>
              <w:spacing w:line="240" w:lineRule="auto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::=</w:t>
            </w:r>
          </w:p>
        </w:tc>
        <w:tc>
          <w:tcPr>
            <w:tcW w:w="12030" w:type="dxa"/>
            <w:shd w:val="clear" w:color="auto" w:fill="D0E0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1B41F80" w14:textId="2157DE29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 xml:space="preserve">&lt;an_yarn2&gt; | &lt;an_yarn2&gt; &lt;an_yarn&gt; </w:t>
            </w:r>
          </w:p>
        </w:tc>
      </w:tr>
      <w:tr w:rsidR="002D7F4A" w14:paraId="1396DCB5" w14:textId="77777777" w:rsidTr="002117C9">
        <w:tc>
          <w:tcPr>
            <w:tcW w:w="2325" w:type="dxa"/>
            <w:shd w:val="clear" w:color="auto" w:fill="D0E0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5C3E23D" w14:textId="77777777" w:rsidR="002D7F4A" w:rsidRDefault="002D7F4A" w:rsidP="002117C9">
            <w:pPr>
              <w:widowControl w:val="0"/>
              <w:spacing w:line="240" w:lineRule="auto"/>
              <w:ind w:left="150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&lt;an_yarn2&gt;</w:t>
            </w:r>
          </w:p>
        </w:tc>
        <w:tc>
          <w:tcPr>
            <w:tcW w:w="540" w:type="dxa"/>
            <w:shd w:val="clear" w:color="auto" w:fill="D0E0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6CB1EF9" w14:textId="77777777" w:rsidR="002D7F4A" w:rsidRDefault="002D7F4A" w:rsidP="002117C9">
            <w:pPr>
              <w:widowControl w:val="0"/>
              <w:spacing w:line="240" w:lineRule="auto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::=</w:t>
            </w:r>
          </w:p>
        </w:tc>
        <w:tc>
          <w:tcPr>
            <w:tcW w:w="12030" w:type="dxa"/>
            <w:shd w:val="clear" w:color="auto" w:fill="D0E0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96FDDA5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“Expression AND Operator” “Yarn Literal</w:t>
            </w:r>
          </w:p>
        </w:tc>
      </w:tr>
      <w:tr w:rsidR="002D7F4A" w14:paraId="07B22E9D" w14:textId="77777777" w:rsidTr="002117C9">
        <w:tc>
          <w:tcPr>
            <w:tcW w:w="2325" w:type="dxa"/>
            <w:shd w:val="clear" w:color="auto" w:fill="D0E0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D9DD676" w14:textId="77777777" w:rsidR="002D7F4A" w:rsidRDefault="002D7F4A" w:rsidP="002117C9">
            <w:pPr>
              <w:widowControl w:val="0"/>
              <w:spacing w:line="240" w:lineRule="auto"/>
              <w:ind w:left="150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&lt;typecast_stmt&gt;</w:t>
            </w:r>
          </w:p>
        </w:tc>
        <w:tc>
          <w:tcPr>
            <w:tcW w:w="540" w:type="dxa"/>
            <w:shd w:val="clear" w:color="auto" w:fill="D0E0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B392404" w14:textId="77777777" w:rsidR="002D7F4A" w:rsidRDefault="002D7F4A" w:rsidP="002117C9">
            <w:pPr>
              <w:widowControl w:val="0"/>
              <w:spacing w:line="240" w:lineRule="auto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::=</w:t>
            </w:r>
          </w:p>
        </w:tc>
        <w:tc>
          <w:tcPr>
            <w:tcW w:w="12030" w:type="dxa"/>
            <w:shd w:val="clear" w:color="auto" w:fill="D0E0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A277B4D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“Typecast Start Operator” “Identifiers” “Typecast Middle Operator” "Type Literal"</w:t>
            </w:r>
          </w:p>
        </w:tc>
      </w:tr>
      <w:tr w:rsidR="002D7F4A" w14:paraId="6B5F7868" w14:textId="77777777" w:rsidTr="002117C9">
        <w:tc>
          <w:tcPr>
            <w:tcW w:w="2325" w:type="dxa"/>
            <w:shd w:val="clear" w:color="auto" w:fill="D0E0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9B2F741" w14:textId="77777777" w:rsidR="002D7F4A" w:rsidRDefault="002D7F4A" w:rsidP="002117C9">
            <w:pPr>
              <w:widowControl w:val="0"/>
              <w:spacing w:line="240" w:lineRule="auto"/>
              <w:ind w:left="150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&lt;recast_stmt&gt;</w:t>
            </w:r>
          </w:p>
        </w:tc>
        <w:tc>
          <w:tcPr>
            <w:tcW w:w="540" w:type="dxa"/>
            <w:shd w:val="clear" w:color="auto" w:fill="D0E0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1C4579F" w14:textId="77777777" w:rsidR="002D7F4A" w:rsidRDefault="002D7F4A" w:rsidP="002117C9">
            <w:pPr>
              <w:widowControl w:val="0"/>
              <w:spacing w:line="240" w:lineRule="auto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::=</w:t>
            </w:r>
          </w:p>
        </w:tc>
        <w:tc>
          <w:tcPr>
            <w:tcW w:w="12030" w:type="dxa"/>
            <w:shd w:val="clear" w:color="auto" w:fill="D0E0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46254E4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“Identifiers” “Casting Operator” &lt;literal&gt; | “Identifiers” “Variable Assignment” “Typecast Start Operator” “Identifiers” &lt;literal&gt;</w:t>
            </w:r>
          </w:p>
        </w:tc>
      </w:tr>
      <w:tr w:rsidR="002D7F4A" w14:paraId="7C1F8A1F" w14:textId="77777777" w:rsidTr="002117C9">
        <w:tc>
          <w:tcPr>
            <w:tcW w:w="2325" w:type="dxa"/>
            <w:shd w:val="clear" w:color="auto" w:fill="D0E0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89B15DB" w14:textId="77777777" w:rsidR="002D7F4A" w:rsidRDefault="002D7F4A" w:rsidP="002117C9">
            <w:pPr>
              <w:widowControl w:val="0"/>
              <w:spacing w:line="240" w:lineRule="auto"/>
              <w:ind w:left="150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&lt;multiline_cmt&gt;</w:t>
            </w:r>
          </w:p>
        </w:tc>
        <w:tc>
          <w:tcPr>
            <w:tcW w:w="540" w:type="dxa"/>
            <w:shd w:val="clear" w:color="auto" w:fill="D0E0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A257F1" w14:textId="77777777" w:rsidR="002D7F4A" w:rsidRDefault="002D7F4A" w:rsidP="002117C9">
            <w:pPr>
              <w:widowControl w:val="0"/>
              <w:spacing w:line="240" w:lineRule="auto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::=</w:t>
            </w:r>
          </w:p>
        </w:tc>
        <w:tc>
          <w:tcPr>
            <w:tcW w:w="12030" w:type="dxa"/>
            <w:shd w:val="clear" w:color="auto" w:fill="D0E0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F1462CF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“</w:t>
            </w:r>
            <w:r w:rsidRPr="0070559C">
              <w:rPr>
                <w:rFonts w:ascii="IBM Plex Mono" w:eastAsia="IBM Plex Mono" w:hAnsi="IBM Plex Mono" w:cs="IBM Plex Mono"/>
              </w:rPr>
              <w:t>Multi-line Comment Delimiter Start</w:t>
            </w:r>
            <w:r>
              <w:rPr>
                <w:rFonts w:ascii="IBM Plex Mono" w:eastAsia="IBM Plex Mono" w:hAnsi="IBM Plex Mono" w:cs="IBM Plex Mono"/>
              </w:rPr>
              <w:t>” &lt;multiline_cmt2&gt; “</w:t>
            </w:r>
            <w:r w:rsidRPr="0070559C">
              <w:rPr>
                <w:rFonts w:ascii="IBM Plex Mono" w:eastAsia="IBM Plex Mono" w:hAnsi="IBM Plex Mono" w:cs="IBM Plex Mono"/>
              </w:rPr>
              <w:t xml:space="preserve">Multi-line Comment Delimiter </w:t>
            </w:r>
            <w:r>
              <w:rPr>
                <w:rFonts w:ascii="IBM Plex Mono" w:eastAsia="IBM Plex Mono" w:hAnsi="IBM Plex Mono" w:cs="IBM Plex Mono"/>
              </w:rPr>
              <w:t>End”</w:t>
            </w:r>
          </w:p>
        </w:tc>
      </w:tr>
      <w:tr w:rsidR="002D7F4A" w14:paraId="0AB3EF51" w14:textId="77777777" w:rsidTr="002117C9">
        <w:tc>
          <w:tcPr>
            <w:tcW w:w="2325" w:type="dxa"/>
            <w:shd w:val="clear" w:color="auto" w:fill="D0E0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102B46E" w14:textId="77777777" w:rsidR="002D7F4A" w:rsidRDefault="002D7F4A" w:rsidP="002117C9">
            <w:pPr>
              <w:widowControl w:val="0"/>
              <w:spacing w:line="240" w:lineRule="auto"/>
              <w:ind w:left="150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&lt;multiline_cmt2&gt;</w:t>
            </w:r>
          </w:p>
        </w:tc>
        <w:tc>
          <w:tcPr>
            <w:tcW w:w="540" w:type="dxa"/>
            <w:shd w:val="clear" w:color="auto" w:fill="D0E0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FD0D2D4" w14:textId="77777777" w:rsidR="002D7F4A" w:rsidRDefault="002D7F4A" w:rsidP="002117C9">
            <w:pPr>
              <w:widowControl w:val="0"/>
              <w:spacing w:line="240" w:lineRule="auto"/>
              <w:jc w:val="center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::=</w:t>
            </w:r>
          </w:p>
        </w:tc>
        <w:tc>
          <w:tcPr>
            <w:tcW w:w="12030" w:type="dxa"/>
            <w:shd w:val="clear" w:color="auto" w:fill="D0E0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934D3F3" w14:textId="77777777" w:rsidR="002D7F4A" w:rsidRDefault="002D7F4A" w:rsidP="002117C9">
            <w:pPr>
              <w:widowControl w:val="0"/>
              <w:spacing w:line="240" w:lineRule="auto"/>
              <w:rPr>
                <w:rFonts w:ascii="IBM Plex Mono" w:eastAsia="IBM Plex Mono" w:hAnsi="IBM Plex Mono" w:cs="IBM Plex Mono"/>
              </w:rPr>
            </w:pPr>
            <w:r>
              <w:rPr>
                <w:rFonts w:ascii="IBM Plex Mono" w:eastAsia="IBM Plex Mono" w:hAnsi="IBM Plex Mono" w:cs="IBM Plex Mono"/>
              </w:rPr>
              <w:t>”Comment” | “Comment” &lt;multiline_cmt2&gt;</w:t>
            </w:r>
          </w:p>
        </w:tc>
      </w:tr>
    </w:tbl>
    <w:p w14:paraId="152492C6" w14:textId="77777777" w:rsidR="005939C6" w:rsidRDefault="005939C6"/>
    <w:sectPr w:rsidR="005939C6" w:rsidSect="002D7F4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bina Rhamz Aquino" w:date="2021-11-12T18:37:00Z" w:initials="">
    <w:p w14:paraId="33F0A854" w14:textId="77777777" w:rsidR="002D7F4A" w:rsidRDefault="002D7F4A" w:rsidP="002D7F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iirc numbers can be typecasted to troof</w:t>
      </w:r>
    </w:p>
  </w:comment>
  <w:comment w:id="1" w:author="Robina Rhamz Aquino" w:date="2021-11-12T18:37:00Z" w:initials="">
    <w:p w14:paraId="2F83F6C1" w14:textId="77777777" w:rsidR="00935FFC" w:rsidRDefault="00935FFC" w:rsidP="00935F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iirc numbers can be typecasted to troof</w:t>
      </w:r>
    </w:p>
  </w:comment>
  <w:comment w:id="2" w:author="Robina Rhamz Aquino" w:date="2021-11-12T18:37:00Z" w:initials="">
    <w:p w14:paraId="0C1F7739" w14:textId="77777777" w:rsidR="00935FFC" w:rsidRDefault="00935FFC" w:rsidP="00935F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iirc numbers can be typecasted to troof</w:t>
      </w:r>
    </w:p>
  </w:comment>
  <w:comment w:id="3" w:author="Robina Rhamz Aquino" w:date="2021-11-12T18:34:00Z" w:initials="">
    <w:p w14:paraId="3276774F" w14:textId="77777777" w:rsidR="002D7F4A" w:rsidRDefault="002D7F4A" w:rsidP="002D7F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so that it expands on the right (that's the idea anyway)</w:t>
      </w:r>
    </w:p>
  </w:comment>
  <w:comment w:id="4" w:author="Robina Rhamz Aquino" w:date="2021-11-12T18:34:00Z" w:initials="">
    <w:p w14:paraId="05CBCE8B" w14:textId="77777777" w:rsidR="002D7F4A" w:rsidRDefault="002D7F4A" w:rsidP="002D7F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so that it expands on the right (that's the idea anyway)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F0A854" w15:done="0"/>
  <w15:commentEx w15:paraId="2F83F6C1" w15:done="0"/>
  <w15:commentEx w15:paraId="0C1F7739" w15:done="0"/>
  <w15:commentEx w15:paraId="3276774F" w15:done="0"/>
  <w15:commentEx w15:paraId="05CBCE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F0A854" w16cid:durableId="271505BF"/>
  <w16cid:commentId w16cid:paraId="2F83F6C1" w16cid:durableId="272E2839"/>
  <w16cid:commentId w16cid:paraId="0C1F7739" w16cid:durableId="272E283C"/>
  <w16cid:commentId w16cid:paraId="3276774F" w16cid:durableId="271505C0"/>
  <w16cid:commentId w16cid:paraId="05CBCE8B" w16cid:durableId="271505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IBM Plex Mono">
    <w:altName w:val="Calibri"/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bina Rhamz Aquino">
    <w15:presenceInfo w15:providerId="None" w15:userId="Robina Rhamz Aqui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4A"/>
    <w:rsid w:val="00007515"/>
    <w:rsid w:val="000313C7"/>
    <w:rsid w:val="00031F23"/>
    <w:rsid w:val="00093AEF"/>
    <w:rsid w:val="000A5632"/>
    <w:rsid w:val="002A7DA4"/>
    <w:rsid w:val="002D7F4A"/>
    <w:rsid w:val="002E02FA"/>
    <w:rsid w:val="002F72FA"/>
    <w:rsid w:val="0030717F"/>
    <w:rsid w:val="003F4520"/>
    <w:rsid w:val="005939C6"/>
    <w:rsid w:val="00720BFE"/>
    <w:rsid w:val="007674C1"/>
    <w:rsid w:val="007C65B1"/>
    <w:rsid w:val="008854F8"/>
    <w:rsid w:val="00924BAB"/>
    <w:rsid w:val="00935FFC"/>
    <w:rsid w:val="009B0128"/>
    <w:rsid w:val="00D439D2"/>
    <w:rsid w:val="00DC7D49"/>
    <w:rsid w:val="00EE4CF9"/>
    <w:rsid w:val="00EE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008E"/>
  <w15:chartTrackingRefBased/>
  <w15:docId w15:val="{8D149C60-1A28-48CA-A2D5-84E00095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F4A"/>
    <w:pPr>
      <w:spacing w:after="0" w:line="276" w:lineRule="auto"/>
    </w:pPr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1"/>
    <w:basedOn w:val="TableNormal"/>
    <w:rsid w:val="002D7F4A"/>
    <w:pPr>
      <w:spacing w:after="0" w:line="276" w:lineRule="auto"/>
    </w:pPr>
    <w:rPr>
      <w:rFonts w:ascii="Arial" w:eastAsia="Arial" w:hAnsi="Arial" w:cs="Arial"/>
      <w:lang w:val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1130</Words>
  <Characters>6444</Characters>
  <Application>Microsoft Office Word</Application>
  <DocSecurity>0</DocSecurity>
  <Lines>53</Lines>
  <Paragraphs>15</Paragraphs>
  <ScaleCrop>false</ScaleCrop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Robina Rhamz Aquino</dc:creator>
  <cp:keywords/>
  <dc:description/>
  <cp:lastModifiedBy>Robina Rhamz Aquino</cp:lastModifiedBy>
  <cp:revision>22</cp:revision>
  <dcterms:created xsi:type="dcterms:W3CDTF">2022-11-27T09:37:00Z</dcterms:created>
  <dcterms:modified xsi:type="dcterms:W3CDTF">2022-11-27T10:47:00Z</dcterms:modified>
</cp:coreProperties>
</file>